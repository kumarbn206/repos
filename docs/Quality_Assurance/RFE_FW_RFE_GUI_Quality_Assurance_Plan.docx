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40D74" w14:textId="2A48712D" w:rsidR="00E36372" w:rsidRDefault="00E36372" w:rsidP="003348B4">
      <w:pPr>
        <w:tabs>
          <w:tab w:val="left" w:pos="1134"/>
          <w:tab w:val="left" w:pos="1276"/>
        </w:tabs>
        <w:spacing w:after="120" w:line="360" w:lineRule="auto"/>
        <w:ind w:left="0"/>
        <w:jc w:val="center"/>
        <w:rPr>
          <w:u w:val="single"/>
        </w:rPr>
      </w:pPr>
      <w:bookmarkStart w:id="0" w:name="_Toc74722116"/>
      <w:bookmarkStart w:id="1" w:name="_Toc86644798"/>
      <w:bookmarkStart w:id="2" w:name="_Toc87163652"/>
      <w:r>
        <w:rPr>
          <w:u w:val="single"/>
        </w:rPr>
        <w:t>Table of content</w:t>
      </w:r>
      <w:r w:rsidR="003348B4">
        <w:rPr>
          <w:u w:val="single"/>
        </w:rPr>
        <w:t>s</w:t>
      </w:r>
    </w:p>
    <w:sdt>
      <w:sdtPr>
        <w:rPr>
          <w:rFonts w:ascii="Arial" w:eastAsia="Times New Roman" w:hAnsi="Arial" w:cs="Arial"/>
          <w:color w:val="auto"/>
          <w:sz w:val="22"/>
          <w:szCs w:val="20"/>
          <w:lang w:val="en-GB"/>
        </w:rPr>
        <w:id w:val="678624630"/>
        <w:docPartObj>
          <w:docPartGallery w:val="Table of Contents"/>
          <w:docPartUnique/>
        </w:docPartObj>
      </w:sdtPr>
      <w:sdtEndPr>
        <w:rPr>
          <w:b/>
          <w:bCs/>
          <w:noProof/>
        </w:rPr>
      </w:sdtEndPr>
      <w:sdtContent>
        <w:p w14:paraId="71950CA7" w14:textId="77777777" w:rsidR="000323AB" w:rsidRDefault="000323AB">
          <w:pPr>
            <w:pStyle w:val="TOCHeading"/>
          </w:pPr>
          <w:r>
            <w:t>Contents</w:t>
          </w:r>
        </w:p>
        <w:p w14:paraId="0C5FD4D3" w14:textId="506BF552" w:rsidR="00455B47" w:rsidRDefault="000323AB">
          <w:pPr>
            <w:pStyle w:val="TOC1"/>
            <w:rPr>
              <w:rFonts w:asciiTheme="minorHAnsi" w:eastAsiaTheme="minorEastAsia" w:hAnsiTheme="minorHAnsi" w:cstheme="minorBidi"/>
              <w:noProof/>
              <w:szCs w:val="22"/>
              <w:lang w:val="en-US" w:eastAsia="zh-CN"/>
            </w:rPr>
          </w:pPr>
          <w:r>
            <w:fldChar w:fldCharType="begin"/>
          </w:r>
          <w:r>
            <w:instrText xml:space="preserve"> TOC \o "1-3" \h \z \u </w:instrText>
          </w:r>
          <w:r>
            <w:fldChar w:fldCharType="separate"/>
          </w:r>
          <w:hyperlink w:anchor="_Toc63431110" w:history="1">
            <w:r w:rsidR="00455B47" w:rsidRPr="005D64AC">
              <w:rPr>
                <w:rStyle w:val="Hyperlink"/>
                <w:noProof/>
              </w:rPr>
              <w:t>1.0</w:t>
            </w:r>
            <w:r w:rsidR="00455B47">
              <w:rPr>
                <w:rFonts w:asciiTheme="minorHAnsi" w:eastAsiaTheme="minorEastAsia" w:hAnsiTheme="minorHAnsi" w:cstheme="minorBidi"/>
                <w:noProof/>
                <w:szCs w:val="22"/>
                <w:lang w:val="en-US" w:eastAsia="zh-CN"/>
              </w:rPr>
              <w:tab/>
            </w:r>
            <w:r w:rsidR="00455B47" w:rsidRPr="005D64AC">
              <w:rPr>
                <w:rStyle w:val="Hyperlink"/>
                <w:noProof/>
              </w:rPr>
              <w:t>Objectives / Purpose</w:t>
            </w:r>
            <w:r w:rsidR="00455B47">
              <w:rPr>
                <w:noProof/>
                <w:webHidden/>
              </w:rPr>
              <w:tab/>
            </w:r>
            <w:r w:rsidR="00455B47">
              <w:rPr>
                <w:noProof/>
                <w:webHidden/>
              </w:rPr>
              <w:fldChar w:fldCharType="begin"/>
            </w:r>
            <w:r w:rsidR="00455B47">
              <w:rPr>
                <w:noProof/>
                <w:webHidden/>
              </w:rPr>
              <w:instrText xml:space="preserve"> PAGEREF _Toc63431110 \h </w:instrText>
            </w:r>
            <w:r w:rsidR="00455B47">
              <w:rPr>
                <w:noProof/>
                <w:webHidden/>
              </w:rPr>
            </w:r>
            <w:r w:rsidR="00455B47">
              <w:rPr>
                <w:noProof/>
                <w:webHidden/>
              </w:rPr>
              <w:fldChar w:fldCharType="separate"/>
            </w:r>
            <w:r w:rsidR="00455B47">
              <w:rPr>
                <w:noProof/>
                <w:webHidden/>
              </w:rPr>
              <w:t>2</w:t>
            </w:r>
            <w:r w:rsidR="00455B47">
              <w:rPr>
                <w:noProof/>
                <w:webHidden/>
              </w:rPr>
              <w:fldChar w:fldCharType="end"/>
            </w:r>
          </w:hyperlink>
        </w:p>
        <w:p w14:paraId="537451C8" w14:textId="037D41B3" w:rsidR="00455B47" w:rsidRDefault="00455B47">
          <w:pPr>
            <w:pStyle w:val="TOC1"/>
            <w:tabs>
              <w:tab w:val="left" w:pos="8926"/>
            </w:tabs>
            <w:rPr>
              <w:rFonts w:asciiTheme="minorHAnsi" w:eastAsiaTheme="minorEastAsia" w:hAnsiTheme="minorHAnsi" w:cstheme="minorBidi"/>
              <w:noProof/>
              <w:szCs w:val="22"/>
              <w:lang w:val="en-US" w:eastAsia="zh-CN"/>
            </w:rPr>
          </w:pPr>
          <w:hyperlink w:anchor="_Toc63431111" w:history="1">
            <w:r w:rsidRPr="005D64AC">
              <w:rPr>
                <w:rStyle w:val="Hyperlink"/>
                <w:noProof/>
              </w:rPr>
              <w:t>2.0</w:t>
            </w:r>
            <w:r>
              <w:rPr>
                <w:rFonts w:asciiTheme="minorHAnsi" w:eastAsiaTheme="minorEastAsia" w:hAnsiTheme="minorHAnsi" w:cstheme="minorBidi"/>
                <w:noProof/>
                <w:szCs w:val="22"/>
                <w:lang w:val="en-US" w:eastAsia="zh-CN"/>
              </w:rPr>
              <w:tab/>
            </w:r>
            <w:r w:rsidRPr="005D64AC">
              <w:rPr>
                <w:rStyle w:val="Hyperlink"/>
                <w:noProof/>
              </w:rPr>
              <w:t>Scope</w:t>
            </w:r>
            <w:r>
              <w:rPr>
                <w:noProof/>
                <w:webHidden/>
              </w:rPr>
              <w:tab/>
            </w:r>
            <w:r>
              <w:rPr>
                <w:noProof/>
                <w:webHidden/>
              </w:rPr>
              <w:fldChar w:fldCharType="begin"/>
            </w:r>
            <w:r>
              <w:rPr>
                <w:noProof/>
                <w:webHidden/>
              </w:rPr>
              <w:instrText xml:space="preserve"> PAGEREF _Toc63431111 \h </w:instrText>
            </w:r>
            <w:r>
              <w:rPr>
                <w:noProof/>
                <w:webHidden/>
              </w:rPr>
            </w:r>
            <w:r>
              <w:rPr>
                <w:noProof/>
                <w:webHidden/>
              </w:rPr>
              <w:fldChar w:fldCharType="separate"/>
            </w:r>
            <w:r>
              <w:rPr>
                <w:noProof/>
                <w:webHidden/>
              </w:rPr>
              <w:t>2</w:t>
            </w:r>
            <w:r>
              <w:rPr>
                <w:noProof/>
                <w:webHidden/>
              </w:rPr>
              <w:fldChar w:fldCharType="end"/>
            </w:r>
          </w:hyperlink>
        </w:p>
        <w:p w14:paraId="3072492A" w14:textId="074731A1" w:rsidR="00455B47" w:rsidRDefault="00455B47">
          <w:pPr>
            <w:pStyle w:val="TOC1"/>
            <w:rPr>
              <w:rFonts w:asciiTheme="minorHAnsi" w:eastAsiaTheme="minorEastAsia" w:hAnsiTheme="minorHAnsi" w:cstheme="minorBidi"/>
              <w:noProof/>
              <w:szCs w:val="22"/>
              <w:lang w:val="en-US" w:eastAsia="zh-CN"/>
            </w:rPr>
          </w:pPr>
          <w:hyperlink w:anchor="_Toc63431112" w:history="1">
            <w:r w:rsidRPr="005D64AC">
              <w:rPr>
                <w:rStyle w:val="Hyperlink"/>
                <w:noProof/>
              </w:rPr>
              <w:t>3.0</w:t>
            </w:r>
            <w:r>
              <w:rPr>
                <w:rFonts w:asciiTheme="minorHAnsi" w:eastAsiaTheme="minorEastAsia" w:hAnsiTheme="minorHAnsi" w:cstheme="minorBidi"/>
                <w:noProof/>
                <w:szCs w:val="22"/>
                <w:lang w:val="en-US" w:eastAsia="zh-CN"/>
              </w:rPr>
              <w:tab/>
            </w:r>
            <w:r w:rsidRPr="005D64AC">
              <w:rPr>
                <w:rStyle w:val="Hyperlink"/>
                <w:noProof/>
              </w:rPr>
              <w:t>Quality Assurance Organization</w:t>
            </w:r>
            <w:r>
              <w:rPr>
                <w:noProof/>
                <w:webHidden/>
              </w:rPr>
              <w:tab/>
            </w:r>
            <w:r>
              <w:rPr>
                <w:noProof/>
                <w:webHidden/>
              </w:rPr>
              <w:fldChar w:fldCharType="begin"/>
            </w:r>
            <w:r>
              <w:rPr>
                <w:noProof/>
                <w:webHidden/>
              </w:rPr>
              <w:instrText xml:space="preserve"> PAGEREF _Toc63431112 \h </w:instrText>
            </w:r>
            <w:r>
              <w:rPr>
                <w:noProof/>
                <w:webHidden/>
              </w:rPr>
            </w:r>
            <w:r>
              <w:rPr>
                <w:noProof/>
                <w:webHidden/>
              </w:rPr>
              <w:fldChar w:fldCharType="separate"/>
            </w:r>
            <w:r>
              <w:rPr>
                <w:noProof/>
                <w:webHidden/>
              </w:rPr>
              <w:t>2</w:t>
            </w:r>
            <w:r>
              <w:rPr>
                <w:noProof/>
                <w:webHidden/>
              </w:rPr>
              <w:fldChar w:fldCharType="end"/>
            </w:r>
          </w:hyperlink>
        </w:p>
        <w:p w14:paraId="2B6D8C21" w14:textId="37465A2A" w:rsidR="00455B47" w:rsidRDefault="00455B47">
          <w:pPr>
            <w:pStyle w:val="TOC2"/>
            <w:tabs>
              <w:tab w:val="left" w:pos="960"/>
              <w:tab w:val="right" w:leader="dot" w:pos="9941"/>
            </w:tabs>
            <w:rPr>
              <w:rFonts w:asciiTheme="minorHAnsi" w:eastAsiaTheme="minorEastAsia" w:hAnsiTheme="minorHAnsi" w:cstheme="minorBidi"/>
              <w:noProof/>
              <w:szCs w:val="22"/>
              <w:lang w:val="en-US" w:eastAsia="zh-CN"/>
            </w:rPr>
          </w:pPr>
          <w:hyperlink w:anchor="_Toc63431113" w:history="1">
            <w:r w:rsidRPr="005D64AC">
              <w:rPr>
                <w:rStyle w:val="Hyperlink"/>
                <w:bCs/>
                <w:noProof/>
              </w:rPr>
              <w:t>3.1</w:t>
            </w:r>
            <w:r>
              <w:rPr>
                <w:rFonts w:asciiTheme="minorHAnsi" w:eastAsiaTheme="minorEastAsia" w:hAnsiTheme="minorHAnsi" w:cstheme="minorBidi"/>
                <w:noProof/>
                <w:szCs w:val="22"/>
                <w:lang w:val="en-US" w:eastAsia="zh-CN"/>
              </w:rPr>
              <w:tab/>
            </w:r>
            <w:r w:rsidRPr="005D64AC">
              <w:rPr>
                <w:rStyle w:val="Hyperlink"/>
                <w:bCs/>
                <w:noProof/>
              </w:rPr>
              <w:t>Roles, Responsibilities and Assignment</w:t>
            </w:r>
            <w:r>
              <w:rPr>
                <w:noProof/>
                <w:webHidden/>
              </w:rPr>
              <w:tab/>
            </w:r>
            <w:r>
              <w:rPr>
                <w:noProof/>
                <w:webHidden/>
              </w:rPr>
              <w:fldChar w:fldCharType="begin"/>
            </w:r>
            <w:r>
              <w:rPr>
                <w:noProof/>
                <w:webHidden/>
              </w:rPr>
              <w:instrText xml:space="preserve"> PAGEREF _Toc63431113 \h </w:instrText>
            </w:r>
            <w:r>
              <w:rPr>
                <w:noProof/>
                <w:webHidden/>
              </w:rPr>
            </w:r>
            <w:r>
              <w:rPr>
                <w:noProof/>
                <w:webHidden/>
              </w:rPr>
              <w:fldChar w:fldCharType="separate"/>
            </w:r>
            <w:r>
              <w:rPr>
                <w:noProof/>
                <w:webHidden/>
              </w:rPr>
              <w:t>2</w:t>
            </w:r>
            <w:r>
              <w:rPr>
                <w:noProof/>
                <w:webHidden/>
              </w:rPr>
              <w:fldChar w:fldCharType="end"/>
            </w:r>
          </w:hyperlink>
        </w:p>
        <w:p w14:paraId="24A5867C" w14:textId="4682E3EE" w:rsidR="00455B47" w:rsidRDefault="00455B47">
          <w:pPr>
            <w:pStyle w:val="TOC2"/>
            <w:tabs>
              <w:tab w:val="left" w:pos="960"/>
              <w:tab w:val="right" w:leader="dot" w:pos="9941"/>
            </w:tabs>
            <w:rPr>
              <w:rFonts w:asciiTheme="minorHAnsi" w:eastAsiaTheme="minorEastAsia" w:hAnsiTheme="minorHAnsi" w:cstheme="minorBidi"/>
              <w:noProof/>
              <w:szCs w:val="22"/>
              <w:lang w:val="en-US" w:eastAsia="zh-CN"/>
            </w:rPr>
          </w:pPr>
          <w:hyperlink w:anchor="_Toc63431114" w:history="1">
            <w:r w:rsidRPr="005D64AC">
              <w:rPr>
                <w:rStyle w:val="Hyperlink"/>
                <w:bCs/>
                <w:noProof/>
              </w:rPr>
              <w:t>3.2</w:t>
            </w:r>
            <w:r>
              <w:rPr>
                <w:rFonts w:asciiTheme="minorHAnsi" w:eastAsiaTheme="minorEastAsia" w:hAnsiTheme="minorHAnsi" w:cstheme="minorBidi"/>
                <w:noProof/>
                <w:szCs w:val="22"/>
                <w:lang w:val="en-US" w:eastAsia="zh-CN"/>
              </w:rPr>
              <w:tab/>
            </w:r>
            <w:r w:rsidRPr="005D64AC">
              <w:rPr>
                <w:rStyle w:val="Hyperlink"/>
                <w:bCs/>
                <w:noProof/>
              </w:rPr>
              <w:t>Reporting structure</w:t>
            </w:r>
            <w:r>
              <w:rPr>
                <w:noProof/>
                <w:webHidden/>
              </w:rPr>
              <w:tab/>
            </w:r>
            <w:r>
              <w:rPr>
                <w:noProof/>
                <w:webHidden/>
              </w:rPr>
              <w:fldChar w:fldCharType="begin"/>
            </w:r>
            <w:r>
              <w:rPr>
                <w:noProof/>
                <w:webHidden/>
              </w:rPr>
              <w:instrText xml:space="preserve"> PAGEREF _Toc63431114 \h </w:instrText>
            </w:r>
            <w:r>
              <w:rPr>
                <w:noProof/>
                <w:webHidden/>
              </w:rPr>
            </w:r>
            <w:r>
              <w:rPr>
                <w:noProof/>
                <w:webHidden/>
              </w:rPr>
              <w:fldChar w:fldCharType="separate"/>
            </w:r>
            <w:r>
              <w:rPr>
                <w:noProof/>
                <w:webHidden/>
              </w:rPr>
              <w:t>2</w:t>
            </w:r>
            <w:r>
              <w:rPr>
                <w:noProof/>
                <w:webHidden/>
              </w:rPr>
              <w:fldChar w:fldCharType="end"/>
            </w:r>
          </w:hyperlink>
        </w:p>
        <w:p w14:paraId="7D251B3C" w14:textId="595752A9" w:rsidR="00455B47" w:rsidRDefault="00455B47">
          <w:pPr>
            <w:pStyle w:val="TOC2"/>
            <w:tabs>
              <w:tab w:val="left" w:pos="960"/>
              <w:tab w:val="right" w:leader="dot" w:pos="9941"/>
            </w:tabs>
            <w:rPr>
              <w:rFonts w:asciiTheme="minorHAnsi" w:eastAsiaTheme="minorEastAsia" w:hAnsiTheme="minorHAnsi" w:cstheme="minorBidi"/>
              <w:noProof/>
              <w:szCs w:val="22"/>
              <w:lang w:val="en-US" w:eastAsia="zh-CN"/>
            </w:rPr>
          </w:pPr>
          <w:hyperlink w:anchor="_Toc63431115" w:history="1">
            <w:r w:rsidRPr="005D64AC">
              <w:rPr>
                <w:rStyle w:val="Hyperlink"/>
                <w:noProof/>
              </w:rPr>
              <w:t>3.3</w:t>
            </w:r>
            <w:r>
              <w:rPr>
                <w:rFonts w:asciiTheme="minorHAnsi" w:eastAsiaTheme="minorEastAsia" w:hAnsiTheme="minorHAnsi" w:cstheme="minorBidi"/>
                <w:noProof/>
                <w:szCs w:val="22"/>
                <w:lang w:val="en-US" w:eastAsia="zh-CN"/>
              </w:rPr>
              <w:tab/>
            </w:r>
            <w:r w:rsidRPr="005D64AC">
              <w:rPr>
                <w:rStyle w:val="Hyperlink"/>
                <w:bCs/>
                <w:noProof/>
              </w:rPr>
              <w:t>Escalation Path</w:t>
            </w:r>
            <w:r>
              <w:rPr>
                <w:noProof/>
                <w:webHidden/>
              </w:rPr>
              <w:tab/>
            </w:r>
            <w:r>
              <w:rPr>
                <w:noProof/>
                <w:webHidden/>
              </w:rPr>
              <w:fldChar w:fldCharType="begin"/>
            </w:r>
            <w:r>
              <w:rPr>
                <w:noProof/>
                <w:webHidden/>
              </w:rPr>
              <w:instrText xml:space="preserve"> PAGEREF _Toc63431115 \h </w:instrText>
            </w:r>
            <w:r>
              <w:rPr>
                <w:noProof/>
                <w:webHidden/>
              </w:rPr>
            </w:r>
            <w:r>
              <w:rPr>
                <w:noProof/>
                <w:webHidden/>
              </w:rPr>
              <w:fldChar w:fldCharType="separate"/>
            </w:r>
            <w:r>
              <w:rPr>
                <w:noProof/>
                <w:webHidden/>
              </w:rPr>
              <w:t>3</w:t>
            </w:r>
            <w:r>
              <w:rPr>
                <w:noProof/>
                <w:webHidden/>
              </w:rPr>
              <w:fldChar w:fldCharType="end"/>
            </w:r>
          </w:hyperlink>
        </w:p>
        <w:p w14:paraId="1392C4FC" w14:textId="40B7E1BC" w:rsidR="00455B47" w:rsidRDefault="00455B47">
          <w:pPr>
            <w:pStyle w:val="TOC2"/>
            <w:tabs>
              <w:tab w:val="left" w:pos="960"/>
              <w:tab w:val="right" w:leader="dot" w:pos="9941"/>
            </w:tabs>
            <w:rPr>
              <w:rFonts w:asciiTheme="minorHAnsi" w:eastAsiaTheme="minorEastAsia" w:hAnsiTheme="minorHAnsi" w:cstheme="minorBidi"/>
              <w:noProof/>
              <w:szCs w:val="22"/>
              <w:lang w:val="en-US" w:eastAsia="zh-CN"/>
            </w:rPr>
          </w:pPr>
          <w:hyperlink w:anchor="_Toc63431116" w:history="1">
            <w:r w:rsidRPr="005D64AC">
              <w:rPr>
                <w:rStyle w:val="Hyperlink"/>
                <w:noProof/>
              </w:rPr>
              <w:t>3.4</w:t>
            </w:r>
            <w:r>
              <w:rPr>
                <w:rFonts w:asciiTheme="minorHAnsi" w:eastAsiaTheme="minorEastAsia" w:hAnsiTheme="minorHAnsi" w:cstheme="minorBidi"/>
                <w:noProof/>
                <w:szCs w:val="22"/>
                <w:lang w:val="en-US" w:eastAsia="zh-CN"/>
              </w:rPr>
              <w:tab/>
            </w:r>
            <w:r w:rsidRPr="005D64AC">
              <w:rPr>
                <w:rStyle w:val="Hyperlink"/>
                <w:noProof/>
              </w:rPr>
              <w:t>Quality Resources and Infrastructure</w:t>
            </w:r>
            <w:r>
              <w:rPr>
                <w:noProof/>
                <w:webHidden/>
              </w:rPr>
              <w:tab/>
            </w:r>
            <w:r>
              <w:rPr>
                <w:noProof/>
                <w:webHidden/>
              </w:rPr>
              <w:fldChar w:fldCharType="begin"/>
            </w:r>
            <w:r>
              <w:rPr>
                <w:noProof/>
                <w:webHidden/>
              </w:rPr>
              <w:instrText xml:space="preserve"> PAGEREF _Toc63431116 \h </w:instrText>
            </w:r>
            <w:r>
              <w:rPr>
                <w:noProof/>
                <w:webHidden/>
              </w:rPr>
            </w:r>
            <w:r>
              <w:rPr>
                <w:noProof/>
                <w:webHidden/>
              </w:rPr>
              <w:fldChar w:fldCharType="separate"/>
            </w:r>
            <w:r>
              <w:rPr>
                <w:noProof/>
                <w:webHidden/>
              </w:rPr>
              <w:t>3</w:t>
            </w:r>
            <w:r>
              <w:rPr>
                <w:noProof/>
                <w:webHidden/>
              </w:rPr>
              <w:fldChar w:fldCharType="end"/>
            </w:r>
          </w:hyperlink>
        </w:p>
        <w:p w14:paraId="009BB884" w14:textId="1F8B8605" w:rsidR="00455B47" w:rsidRDefault="00455B47">
          <w:pPr>
            <w:pStyle w:val="TOC1"/>
            <w:rPr>
              <w:rFonts w:asciiTheme="minorHAnsi" w:eastAsiaTheme="minorEastAsia" w:hAnsiTheme="minorHAnsi" w:cstheme="minorBidi"/>
              <w:noProof/>
              <w:szCs w:val="22"/>
              <w:lang w:val="en-US" w:eastAsia="zh-CN"/>
            </w:rPr>
          </w:pPr>
          <w:hyperlink w:anchor="_Toc63431117" w:history="1">
            <w:r w:rsidRPr="005D64AC">
              <w:rPr>
                <w:rStyle w:val="Hyperlink"/>
                <w:noProof/>
              </w:rPr>
              <w:t>4.0</w:t>
            </w:r>
            <w:r>
              <w:rPr>
                <w:rFonts w:asciiTheme="minorHAnsi" w:eastAsiaTheme="minorEastAsia" w:hAnsiTheme="minorHAnsi" w:cstheme="minorBidi"/>
                <w:noProof/>
                <w:szCs w:val="22"/>
                <w:lang w:val="en-US" w:eastAsia="zh-CN"/>
              </w:rPr>
              <w:tab/>
            </w:r>
            <w:r w:rsidRPr="005D64AC">
              <w:rPr>
                <w:rStyle w:val="Hyperlink"/>
                <w:noProof/>
              </w:rPr>
              <w:t>Quality Assurance Activities – Project Planning</w:t>
            </w:r>
            <w:r>
              <w:rPr>
                <w:noProof/>
                <w:webHidden/>
              </w:rPr>
              <w:tab/>
            </w:r>
            <w:r>
              <w:rPr>
                <w:noProof/>
                <w:webHidden/>
              </w:rPr>
              <w:fldChar w:fldCharType="begin"/>
            </w:r>
            <w:r>
              <w:rPr>
                <w:noProof/>
                <w:webHidden/>
              </w:rPr>
              <w:instrText xml:space="preserve"> PAGEREF _Toc63431117 \h </w:instrText>
            </w:r>
            <w:r>
              <w:rPr>
                <w:noProof/>
                <w:webHidden/>
              </w:rPr>
            </w:r>
            <w:r>
              <w:rPr>
                <w:noProof/>
                <w:webHidden/>
              </w:rPr>
              <w:fldChar w:fldCharType="separate"/>
            </w:r>
            <w:r>
              <w:rPr>
                <w:noProof/>
                <w:webHidden/>
              </w:rPr>
              <w:t>4</w:t>
            </w:r>
            <w:r>
              <w:rPr>
                <w:noProof/>
                <w:webHidden/>
              </w:rPr>
              <w:fldChar w:fldCharType="end"/>
            </w:r>
          </w:hyperlink>
        </w:p>
        <w:p w14:paraId="71023F92" w14:textId="4381552C" w:rsidR="00455B47" w:rsidRDefault="00455B47">
          <w:pPr>
            <w:pStyle w:val="TOC2"/>
            <w:tabs>
              <w:tab w:val="left" w:pos="960"/>
              <w:tab w:val="right" w:leader="dot" w:pos="9941"/>
            </w:tabs>
            <w:rPr>
              <w:rFonts w:asciiTheme="minorHAnsi" w:eastAsiaTheme="minorEastAsia" w:hAnsiTheme="minorHAnsi" w:cstheme="minorBidi"/>
              <w:noProof/>
              <w:szCs w:val="22"/>
              <w:lang w:val="en-US" w:eastAsia="zh-CN"/>
            </w:rPr>
          </w:pPr>
          <w:hyperlink w:anchor="_Toc63431118" w:history="1">
            <w:r w:rsidRPr="005D64AC">
              <w:rPr>
                <w:rStyle w:val="Hyperlink"/>
                <w:bCs/>
                <w:noProof/>
              </w:rPr>
              <w:t>4.2</w:t>
            </w:r>
            <w:r>
              <w:rPr>
                <w:rFonts w:asciiTheme="minorHAnsi" w:eastAsiaTheme="minorEastAsia" w:hAnsiTheme="minorHAnsi" w:cstheme="minorBidi"/>
                <w:noProof/>
                <w:szCs w:val="22"/>
                <w:lang w:val="en-US" w:eastAsia="zh-CN"/>
              </w:rPr>
              <w:tab/>
            </w:r>
            <w:r w:rsidRPr="005D64AC">
              <w:rPr>
                <w:rStyle w:val="Hyperlink"/>
                <w:bCs/>
                <w:noProof/>
              </w:rPr>
              <w:t>Project Quality Activities Schedule</w:t>
            </w:r>
            <w:r>
              <w:rPr>
                <w:noProof/>
                <w:webHidden/>
              </w:rPr>
              <w:tab/>
            </w:r>
            <w:r>
              <w:rPr>
                <w:noProof/>
                <w:webHidden/>
              </w:rPr>
              <w:fldChar w:fldCharType="begin"/>
            </w:r>
            <w:r>
              <w:rPr>
                <w:noProof/>
                <w:webHidden/>
              </w:rPr>
              <w:instrText xml:space="preserve"> PAGEREF _Toc63431118 \h </w:instrText>
            </w:r>
            <w:r>
              <w:rPr>
                <w:noProof/>
                <w:webHidden/>
              </w:rPr>
            </w:r>
            <w:r>
              <w:rPr>
                <w:noProof/>
                <w:webHidden/>
              </w:rPr>
              <w:fldChar w:fldCharType="separate"/>
            </w:r>
            <w:r>
              <w:rPr>
                <w:noProof/>
                <w:webHidden/>
              </w:rPr>
              <w:t>4</w:t>
            </w:r>
            <w:r>
              <w:rPr>
                <w:noProof/>
                <w:webHidden/>
              </w:rPr>
              <w:fldChar w:fldCharType="end"/>
            </w:r>
          </w:hyperlink>
        </w:p>
        <w:p w14:paraId="7E4DB6E7" w14:textId="148136EC" w:rsidR="00455B47" w:rsidRDefault="00455B47">
          <w:pPr>
            <w:pStyle w:val="TOC2"/>
            <w:tabs>
              <w:tab w:val="left" w:pos="960"/>
              <w:tab w:val="right" w:leader="dot" w:pos="9941"/>
            </w:tabs>
            <w:rPr>
              <w:rFonts w:asciiTheme="minorHAnsi" w:eastAsiaTheme="minorEastAsia" w:hAnsiTheme="minorHAnsi" w:cstheme="minorBidi"/>
              <w:noProof/>
              <w:szCs w:val="22"/>
              <w:lang w:val="en-US" w:eastAsia="zh-CN"/>
            </w:rPr>
          </w:pPr>
          <w:hyperlink w:anchor="_Toc63431119" w:history="1">
            <w:r w:rsidRPr="005D64AC">
              <w:rPr>
                <w:rStyle w:val="Hyperlink"/>
                <w:bCs/>
                <w:noProof/>
              </w:rPr>
              <w:t>4.3</w:t>
            </w:r>
            <w:r>
              <w:rPr>
                <w:rFonts w:asciiTheme="minorHAnsi" w:eastAsiaTheme="minorEastAsia" w:hAnsiTheme="minorHAnsi" w:cstheme="minorBidi"/>
                <w:noProof/>
                <w:szCs w:val="22"/>
                <w:lang w:val="en-US" w:eastAsia="zh-CN"/>
              </w:rPr>
              <w:tab/>
            </w:r>
            <w:r w:rsidRPr="005D64AC">
              <w:rPr>
                <w:rStyle w:val="Hyperlink"/>
                <w:bCs/>
                <w:noProof/>
              </w:rPr>
              <w:t>Estimations and Costs</w:t>
            </w:r>
            <w:r>
              <w:rPr>
                <w:noProof/>
                <w:webHidden/>
              </w:rPr>
              <w:tab/>
            </w:r>
            <w:r>
              <w:rPr>
                <w:noProof/>
                <w:webHidden/>
              </w:rPr>
              <w:fldChar w:fldCharType="begin"/>
            </w:r>
            <w:r>
              <w:rPr>
                <w:noProof/>
                <w:webHidden/>
              </w:rPr>
              <w:instrText xml:space="preserve"> PAGEREF _Toc63431119 \h </w:instrText>
            </w:r>
            <w:r>
              <w:rPr>
                <w:noProof/>
                <w:webHidden/>
              </w:rPr>
            </w:r>
            <w:r>
              <w:rPr>
                <w:noProof/>
                <w:webHidden/>
              </w:rPr>
              <w:fldChar w:fldCharType="separate"/>
            </w:r>
            <w:r>
              <w:rPr>
                <w:noProof/>
                <w:webHidden/>
              </w:rPr>
              <w:t>5</w:t>
            </w:r>
            <w:r>
              <w:rPr>
                <w:noProof/>
                <w:webHidden/>
              </w:rPr>
              <w:fldChar w:fldCharType="end"/>
            </w:r>
          </w:hyperlink>
        </w:p>
        <w:p w14:paraId="066EB2D5" w14:textId="387F1902" w:rsidR="00455B47" w:rsidRDefault="00455B47">
          <w:pPr>
            <w:pStyle w:val="TOC2"/>
            <w:tabs>
              <w:tab w:val="left" w:pos="960"/>
              <w:tab w:val="right" w:leader="dot" w:pos="9941"/>
            </w:tabs>
            <w:rPr>
              <w:rFonts w:asciiTheme="minorHAnsi" w:eastAsiaTheme="minorEastAsia" w:hAnsiTheme="minorHAnsi" w:cstheme="minorBidi"/>
              <w:noProof/>
              <w:szCs w:val="22"/>
              <w:lang w:val="en-US" w:eastAsia="zh-CN"/>
            </w:rPr>
          </w:pPr>
          <w:hyperlink w:anchor="_Toc63431120" w:history="1">
            <w:r w:rsidRPr="005D64AC">
              <w:rPr>
                <w:rStyle w:val="Hyperlink"/>
                <w:bCs/>
                <w:noProof/>
              </w:rPr>
              <w:t>4.4</w:t>
            </w:r>
            <w:r>
              <w:rPr>
                <w:rFonts w:asciiTheme="minorHAnsi" w:eastAsiaTheme="minorEastAsia" w:hAnsiTheme="minorHAnsi" w:cstheme="minorBidi"/>
                <w:noProof/>
                <w:szCs w:val="22"/>
                <w:lang w:val="en-US" w:eastAsia="zh-CN"/>
              </w:rPr>
              <w:tab/>
            </w:r>
            <w:r w:rsidRPr="005D64AC">
              <w:rPr>
                <w:rStyle w:val="Hyperlink"/>
                <w:bCs/>
                <w:noProof/>
              </w:rPr>
              <w:t>Risks</w:t>
            </w:r>
            <w:r>
              <w:rPr>
                <w:noProof/>
                <w:webHidden/>
              </w:rPr>
              <w:tab/>
            </w:r>
            <w:r>
              <w:rPr>
                <w:noProof/>
                <w:webHidden/>
              </w:rPr>
              <w:fldChar w:fldCharType="begin"/>
            </w:r>
            <w:r>
              <w:rPr>
                <w:noProof/>
                <w:webHidden/>
              </w:rPr>
              <w:instrText xml:space="preserve"> PAGEREF _Toc63431120 \h </w:instrText>
            </w:r>
            <w:r>
              <w:rPr>
                <w:noProof/>
                <w:webHidden/>
              </w:rPr>
            </w:r>
            <w:r>
              <w:rPr>
                <w:noProof/>
                <w:webHidden/>
              </w:rPr>
              <w:fldChar w:fldCharType="separate"/>
            </w:r>
            <w:r>
              <w:rPr>
                <w:noProof/>
                <w:webHidden/>
              </w:rPr>
              <w:t>5</w:t>
            </w:r>
            <w:r>
              <w:rPr>
                <w:noProof/>
                <w:webHidden/>
              </w:rPr>
              <w:fldChar w:fldCharType="end"/>
            </w:r>
          </w:hyperlink>
        </w:p>
        <w:p w14:paraId="5FCF530B" w14:textId="233409EB" w:rsidR="00455B47" w:rsidRDefault="00455B47">
          <w:pPr>
            <w:pStyle w:val="TOC2"/>
            <w:tabs>
              <w:tab w:val="left" w:pos="960"/>
              <w:tab w:val="right" w:leader="dot" w:pos="9941"/>
            </w:tabs>
            <w:rPr>
              <w:rFonts w:asciiTheme="minorHAnsi" w:eastAsiaTheme="minorEastAsia" w:hAnsiTheme="minorHAnsi" w:cstheme="minorBidi"/>
              <w:noProof/>
              <w:szCs w:val="22"/>
              <w:lang w:val="en-US" w:eastAsia="zh-CN"/>
            </w:rPr>
          </w:pPr>
          <w:hyperlink w:anchor="_Toc63431121" w:history="1">
            <w:r w:rsidRPr="005D64AC">
              <w:rPr>
                <w:rStyle w:val="Hyperlink"/>
                <w:bCs/>
                <w:noProof/>
              </w:rPr>
              <w:t>4.5</w:t>
            </w:r>
            <w:r>
              <w:rPr>
                <w:rFonts w:asciiTheme="minorHAnsi" w:eastAsiaTheme="minorEastAsia" w:hAnsiTheme="minorHAnsi" w:cstheme="minorBidi"/>
                <w:noProof/>
                <w:szCs w:val="22"/>
                <w:lang w:val="en-US" w:eastAsia="zh-CN"/>
              </w:rPr>
              <w:tab/>
            </w:r>
            <w:r w:rsidRPr="005D64AC">
              <w:rPr>
                <w:rStyle w:val="Hyperlink"/>
                <w:bCs/>
                <w:noProof/>
              </w:rPr>
              <w:t>Assumptions and Constraints</w:t>
            </w:r>
            <w:r>
              <w:rPr>
                <w:noProof/>
                <w:webHidden/>
              </w:rPr>
              <w:tab/>
            </w:r>
            <w:r>
              <w:rPr>
                <w:noProof/>
                <w:webHidden/>
              </w:rPr>
              <w:fldChar w:fldCharType="begin"/>
            </w:r>
            <w:r>
              <w:rPr>
                <w:noProof/>
                <w:webHidden/>
              </w:rPr>
              <w:instrText xml:space="preserve"> PAGEREF _Toc63431121 \h </w:instrText>
            </w:r>
            <w:r>
              <w:rPr>
                <w:noProof/>
                <w:webHidden/>
              </w:rPr>
            </w:r>
            <w:r>
              <w:rPr>
                <w:noProof/>
                <w:webHidden/>
              </w:rPr>
              <w:fldChar w:fldCharType="separate"/>
            </w:r>
            <w:r>
              <w:rPr>
                <w:noProof/>
                <w:webHidden/>
              </w:rPr>
              <w:t>5</w:t>
            </w:r>
            <w:r>
              <w:rPr>
                <w:noProof/>
                <w:webHidden/>
              </w:rPr>
              <w:fldChar w:fldCharType="end"/>
            </w:r>
          </w:hyperlink>
        </w:p>
        <w:p w14:paraId="2FB1B9A5" w14:textId="284A48A7" w:rsidR="00455B47" w:rsidRDefault="00455B47">
          <w:pPr>
            <w:pStyle w:val="TOC1"/>
            <w:rPr>
              <w:rFonts w:asciiTheme="minorHAnsi" w:eastAsiaTheme="minorEastAsia" w:hAnsiTheme="minorHAnsi" w:cstheme="minorBidi"/>
              <w:noProof/>
              <w:szCs w:val="22"/>
              <w:lang w:val="en-US" w:eastAsia="zh-CN"/>
            </w:rPr>
          </w:pPr>
          <w:hyperlink w:anchor="_Toc63431122" w:history="1">
            <w:r w:rsidRPr="005D64AC">
              <w:rPr>
                <w:rStyle w:val="Hyperlink"/>
                <w:noProof/>
              </w:rPr>
              <w:t>5.0</w:t>
            </w:r>
            <w:r>
              <w:rPr>
                <w:rFonts w:asciiTheme="minorHAnsi" w:eastAsiaTheme="minorEastAsia" w:hAnsiTheme="minorHAnsi" w:cstheme="minorBidi"/>
                <w:noProof/>
                <w:szCs w:val="22"/>
                <w:lang w:val="en-US" w:eastAsia="zh-CN"/>
              </w:rPr>
              <w:tab/>
            </w:r>
            <w:r w:rsidRPr="005D64AC">
              <w:rPr>
                <w:rStyle w:val="Hyperlink"/>
                <w:noProof/>
              </w:rPr>
              <w:t>Peer Reviews</w:t>
            </w:r>
            <w:r>
              <w:rPr>
                <w:noProof/>
                <w:webHidden/>
              </w:rPr>
              <w:tab/>
            </w:r>
            <w:r>
              <w:rPr>
                <w:noProof/>
                <w:webHidden/>
              </w:rPr>
              <w:fldChar w:fldCharType="begin"/>
            </w:r>
            <w:r>
              <w:rPr>
                <w:noProof/>
                <w:webHidden/>
              </w:rPr>
              <w:instrText xml:space="preserve"> PAGEREF _Toc63431122 \h </w:instrText>
            </w:r>
            <w:r>
              <w:rPr>
                <w:noProof/>
                <w:webHidden/>
              </w:rPr>
            </w:r>
            <w:r>
              <w:rPr>
                <w:noProof/>
                <w:webHidden/>
              </w:rPr>
              <w:fldChar w:fldCharType="separate"/>
            </w:r>
            <w:r>
              <w:rPr>
                <w:noProof/>
                <w:webHidden/>
              </w:rPr>
              <w:t>5</w:t>
            </w:r>
            <w:r>
              <w:rPr>
                <w:noProof/>
                <w:webHidden/>
              </w:rPr>
              <w:fldChar w:fldCharType="end"/>
            </w:r>
          </w:hyperlink>
        </w:p>
        <w:p w14:paraId="502BB0F4" w14:textId="363303C0" w:rsidR="00455B47" w:rsidRDefault="00455B47">
          <w:pPr>
            <w:pStyle w:val="TOC2"/>
            <w:tabs>
              <w:tab w:val="left" w:pos="960"/>
              <w:tab w:val="right" w:leader="dot" w:pos="9941"/>
            </w:tabs>
            <w:rPr>
              <w:rFonts w:asciiTheme="minorHAnsi" w:eastAsiaTheme="minorEastAsia" w:hAnsiTheme="minorHAnsi" w:cstheme="minorBidi"/>
              <w:noProof/>
              <w:szCs w:val="22"/>
              <w:lang w:val="en-US" w:eastAsia="zh-CN"/>
            </w:rPr>
          </w:pPr>
          <w:hyperlink w:anchor="_Toc63431123" w:history="1">
            <w:r w:rsidRPr="005D64AC">
              <w:rPr>
                <w:rStyle w:val="Hyperlink"/>
                <w:bCs/>
                <w:noProof/>
              </w:rPr>
              <w:t>5.1</w:t>
            </w:r>
            <w:r>
              <w:rPr>
                <w:rFonts w:asciiTheme="minorHAnsi" w:eastAsiaTheme="minorEastAsia" w:hAnsiTheme="minorHAnsi" w:cstheme="minorBidi"/>
                <w:noProof/>
                <w:szCs w:val="22"/>
                <w:lang w:val="en-US" w:eastAsia="zh-CN"/>
              </w:rPr>
              <w:tab/>
            </w:r>
            <w:r w:rsidRPr="005D64AC">
              <w:rPr>
                <w:rStyle w:val="Hyperlink"/>
                <w:bCs/>
                <w:noProof/>
              </w:rPr>
              <w:t>Process</w:t>
            </w:r>
            <w:r>
              <w:rPr>
                <w:noProof/>
                <w:webHidden/>
              </w:rPr>
              <w:tab/>
            </w:r>
            <w:r>
              <w:rPr>
                <w:noProof/>
                <w:webHidden/>
              </w:rPr>
              <w:fldChar w:fldCharType="begin"/>
            </w:r>
            <w:r>
              <w:rPr>
                <w:noProof/>
                <w:webHidden/>
              </w:rPr>
              <w:instrText xml:space="preserve"> PAGEREF _Toc63431123 \h </w:instrText>
            </w:r>
            <w:r>
              <w:rPr>
                <w:noProof/>
                <w:webHidden/>
              </w:rPr>
            </w:r>
            <w:r>
              <w:rPr>
                <w:noProof/>
                <w:webHidden/>
              </w:rPr>
              <w:fldChar w:fldCharType="separate"/>
            </w:r>
            <w:r>
              <w:rPr>
                <w:noProof/>
                <w:webHidden/>
              </w:rPr>
              <w:t>5</w:t>
            </w:r>
            <w:r>
              <w:rPr>
                <w:noProof/>
                <w:webHidden/>
              </w:rPr>
              <w:fldChar w:fldCharType="end"/>
            </w:r>
          </w:hyperlink>
        </w:p>
        <w:p w14:paraId="37305B74" w14:textId="202F2BF5" w:rsidR="00455B47" w:rsidRDefault="00455B47">
          <w:pPr>
            <w:pStyle w:val="TOC2"/>
            <w:tabs>
              <w:tab w:val="left" w:pos="960"/>
              <w:tab w:val="right" w:leader="dot" w:pos="9941"/>
            </w:tabs>
            <w:rPr>
              <w:rFonts w:asciiTheme="minorHAnsi" w:eastAsiaTheme="minorEastAsia" w:hAnsiTheme="minorHAnsi" w:cstheme="minorBidi"/>
              <w:noProof/>
              <w:szCs w:val="22"/>
              <w:lang w:val="en-US" w:eastAsia="zh-CN"/>
            </w:rPr>
          </w:pPr>
          <w:hyperlink w:anchor="_Toc63431124" w:history="1">
            <w:r w:rsidRPr="005D64AC">
              <w:rPr>
                <w:rStyle w:val="Hyperlink"/>
                <w:bCs/>
                <w:noProof/>
              </w:rPr>
              <w:t>5.2</w:t>
            </w:r>
            <w:r>
              <w:rPr>
                <w:rFonts w:asciiTheme="minorHAnsi" w:eastAsiaTheme="minorEastAsia" w:hAnsiTheme="minorHAnsi" w:cstheme="minorBidi"/>
                <w:noProof/>
                <w:szCs w:val="22"/>
                <w:lang w:val="en-US" w:eastAsia="zh-CN"/>
              </w:rPr>
              <w:tab/>
            </w:r>
            <w:r w:rsidRPr="005D64AC">
              <w:rPr>
                <w:rStyle w:val="Hyperlink"/>
                <w:bCs/>
                <w:noProof/>
              </w:rPr>
              <w:t>Review Activities</w:t>
            </w:r>
            <w:r>
              <w:rPr>
                <w:noProof/>
                <w:webHidden/>
              </w:rPr>
              <w:tab/>
            </w:r>
            <w:r>
              <w:rPr>
                <w:noProof/>
                <w:webHidden/>
              </w:rPr>
              <w:fldChar w:fldCharType="begin"/>
            </w:r>
            <w:r>
              <w:rPr>
                <w:noProof/>
                <w:webHidden/>
              </w:rPr>
              <w:instrText xml:space="preserve"> PAGEREF _Toc63431124 \h </w:instrText>
            </w:r>
            <w:r>
              <w:rPr>
                <w:noProof/>
                <w:webHidden/>
              </w:rPr>
            </w:r>
            <w:r>
              <w:rPr>
                <w:noProof/>
                <w:webHidden/>
              </w:rPr>
              <w:fldChar w:fldCharType="separate"/>
            </w:r>
            <w:r>
              <w:rPr>
                <w:noProof/>
                <w:webHidden/>
              </w:rPr>
              <w:t>5</w:t>
            </w:r>
            <w:r>
              <w:rPr>
                <w:noProof/>
                <w:webHidden/>
              </w:rPr>
              <w:fldChar w:fldCharType="end"/>
            </w:r>
          </w:hyperlink>
        </w:p>
        <w:p w14:paraId="553150AC" w14:textId="7A676C94" w:rsidR="00455B47" w:rsidRDefault="00455B47">
          <w:pPr>
            <w:pStyle w:val="TOC3"/>
            <w:rPr>
              <w:rFonts w:asciiTheme="minorHAnsi" w:eastAsiaTheme="minorEastAsia" w:hAnsiTheme="minorHAnsi" w:cstheme="minorBidi"/>
              <w:noProof/>
              <w:szCs w:val="22"/>
              <w:lang w:val="en-US" w:eastAsia="zh-CN"/>
            </w:rPr>
          </w:pPr>
          <w:hyperlink w:anchor="_Toc63431125" w:history="1">
            <w:r w:rsidRPr="005D64AC">
              <w:rPr>
                <w:rStyle w:val="Hyperlink"/>
                <w:noProof/>
              </w:rPr>
              <w:t>5.2.1</w:t>
            </w:r>
            <w:r>
              <w:rPr>
                <w:rFonts w:asciiTheme="minorHAnsi" w:eastAsiaTheme="minorEastAsia" w:hAnsiTheme="minorHAnsi" w:cstheme="minorBidi"/>
                <w:noProof/>
                <w:szCs w:val="22"/>
                <w:lang w:val="en-US" w:eastAsia="zh-CN"/>
              </w:rPr>
              <w:tab/>
            </w:r>
            <w:r w:rsidRPr="005D64AC">
              <w:rPr>
                <w:rStyle w:val="Hyperlink"/>
                <w:noProof/>
              </w:rPr>
              <w:t>Records</w:t>
            </w:r>
            <w:r>
              <w:rPr>
                <w:noProof/>
                <w:webHidden/>
              </w:rPr>
              <w:tab/>
            </w:r>
            <w:r>
              <w:rPr>
                <w:noProof/>
                <w:webHidden/>
              </w:rPr>
              <w:fldChar w:fldCharType="begin"/>
            </w:r>
            <w:r>
              <w:rPr>
                <w:noProof/>
                <w:webHidden/>
              </w:rPr>
              <w:instrText xml:space="preserve"> PAGEREF _Toc63431125 \h </w:instrText>
            </w:r>
            <w:r>
              <w:rPr>
                <w:noProof/>
                <w:webHidden/>
              </w:rPr>
            </w:r>
            <w:r>
              <w:rPr>
                <w:noProof/>
                <w:webHidden/>
              </w:rPr>
              <w:fldChar w:fldCharType="separate"/>
            </w:r>
            <w:r>
              <w:rPr>
                <w:noProof/>
                <w:webHidden/>
              </w:rPr>
              <w:t>5</w:t>
            </w:r>
            <w:r>
              <w:rPr>
                <w:noProof/>
                <w:webHidden/>
              </w:rPr>
              <w:fldChar w:fldCharType="end"/>
            </w:r>
          </w:hyperlink>
        </w:p>
        <w:p w14:paraId="5FF0C706" w14:textId="15A38230" w:rsidR="00455B47" w:rsidRDefault="00455B47">
          <w:pPr>
            <w:pStyle w:val="TOC2"/>
            <w:tabs>
              <w:tab w:val="left" w:pos="960"/>
              <w:tab w:val="right" w:leader="dot" w:pos="9941"/>
            </w:tabs>
            <w:rPr>
              <w:rFonts w:asciiTheme="minorHAnsi" w:eastAsiaTheme="minorEastAsia" w:hAnsiTheme="minorHAnsi" w:cstheme="minorBidi"/>
              <w:noProof/>
              <w:szCs w:val="22"/>
              <w:lang w:val="en-US" w:eastAsia="zh-CN"/>
            </w:rPr>
          </w:pPr>
          <w:hyperlink w:anchor="_Toc63431126" w:history="1">
            <w:r w:rsidRPr="005D64AC">
              <w:rPr>
                <w:rStyle w:val="Hyperlink"/>
                <w:bCs/>
                <w:noProof/>
              </w:rPr>
              <w:t>5.3</w:t>
            </w:r>
            <w:r>
              <w:rPr>
                <w:rFonts w:asciiTheme="minorHAnsi" w:eastAsiaTheme="minorEastAsia" w:hAnsiTheme="minorHAnsi" w:cstheme="minorBidi"/>
                <w:noProof/>
                <w:szCs w:val="22"/>
                <w:lang w:val="en-US" w:eastAsia="zh-CN"/>
              </w:rPr>
              <w:tab/>
            </w:r>
            <w:r w:rsidRPr="005D64AC">
              <w:rPr>
                <w:rStyle w:val="Hyperlink"/>
                <w:bCs/>
                <w:noProof/>
              </w:rPr>
              <w:t>Safety Confirmation Measures</w:t>
            </w:r>
            <w:r>
              <w:rPr>
                <w:noProof/>
                <w:webHidden/>
              </w:rPr>
              <w:tab/>
            </w:r>
            <w:r>
              <w:rPr>
                <w:noProof/>
                <w:webHidden/>
              </w:rPr>
              <w:fldChar w:fldCharType="begin"/>
            </w:r>
            <w:r>
              <w:rPr>
                <w:noProof/>
                <w:webHidden/>
              </w:rPr>
              <w:instrText xml:space="preserve"> PAGEREF _Toc63431126 \h </w:instrText>
            </w:r>
            <w:r>
              <w:rPr>
                <w:noProof/>
                <w:webHidden/>
              </w:rPr>
            </w:r>
            <w:r>
              <w:rPr>
                <w:noProof/>
                <w:webHidden/>
              </w:rPr>
              <w:fldChar w:fldCharType="separate"/>
            </w:r>
            <w:r>
              <w:rPr>
                <w:noProof/>
                <w:webHidden/>
              </w:rPr>
              <w:t>6</w:t>
            </w:r>
            <w:r>
              <w:rPr>
                <w:noProof/>
                <w:webHidden/>
              </w:rPr>
              <w:fldChar w:fldCharType="end"/>
            </w:r>
          </w:hyperlink>
        </w:p>
        <w:p w14:paraId="33102AA4" w14:textId="0D12968F" w:rsidR="00455B47" w:rsidRDefault="00455B47">
          <w:pPr>
            <w:pStyle w:val="TOC1"/>
            <w:rPr>
              <w:rFonts w:asciiTheme="minorHAnsi" w:eastAsiaTheme="minorEastAsia" w:hAnsiTheme="minorHAnsi" w:cstheme="minorBidi"/>
              <w:noProof/>
              <w:szCs w:val="22"/>
              <w:lang w:val="en-US" w:eastAsia="zh-CN"/>
            </w:rPr>
          </w:pPr>
          <w:hyperlink w:anchor="_Toc63431127" w:history="1">
            <w:r w:rsidRPr="005D64AC">
              <w:rPr>
                <w:rStyle w:val="Hyperlink"/>
                <w:noProof/>
              </w:rPr>
              <w:t>6.0</w:t>
            </w:r>
            <w:r>
              <w:rPr>
                <w:rFonts w:asciiTheme="minorHAnsi" w:eastAsiaTheme="minorEastAsia" w:hAnsiTheme="minorHAnsi" w:cstheme="minorBidi"/>
                <w:noProof/>
                <w:szCs w:val="22"/>
                <w:lang w:val="en-US" w:eastAsia="zh-CN"/>
              </w:rPr>
              <w:tab/>
            </w:r>
            <w:r w:rsidRPr="005D64AC">
              <w:rPr>
                <w:rStyle w:val="Hyperlink"/>
                <w:noProof/>
              </w:rPr>
              <w:t>Release Readiness Review</w:t>
            </w:r>
            <w:r>
              <w:rPr>
                <w:noProof/>
                <w:webHidden/>
              </w:rPr>
              <w:tab/>
            </w:r>
            <w:r>
              <w:rPr>
                <w:noProof/>
                <w:webHidden/>
              </w:rPr>
              <w:fldChar w:fldCharType="begin"/>
            </w:r>
            <w:r>
              <w:rPr>
                <w:noProof/>
                <w:webHidden/>
              </w:rPr>
              <w:instrText xml:space="preserve"> PAGEREF _Toc63431127 \h </w:instrText>
            </w:r>
            <w:r>
              <w:rPr>
                <w:noProof/>
                <w:webHidden/>
              </w:rPr>
            </w:r>
            <w:r>
              <w:rPr>
                <w:noProof/>
                <w:webHidden/>
              </w:rPr>
              <w:fldChar w:fldCharType="separate"/>
            </w:r>
            <w:r>
              <w:rPr>
                <w:noProof/>
                <w:webHidden/>
              </w:rPr>
              <w:t>6</w:t>
            </w:r>
            <w:r>
              <w:rPr>
                <w:noProof/>
                <w:webHidden/>
              </w:rPr>
              <w:fldChar w:fldCharType="end"/>
            </w:r>
          </w:hyperlink>
        </w:p>
        <w:p w14:paraId="0E4099EB" w14:textId="35414DC2" w:rsidR="00455B47" w:rsidRDefault="00455B47">
          <w:pPr>
            <w:pStyle w:val="TOC2"/>
            <w:tabs>
              <w:tab w:val="left" w:pos="960"/>
              <w:tab w:val="right" w:leader="dot" w:pos="9941"/>
            </w:tabs>
            <w:rPr>
              <w:rFonts w:asciiTheme="minorHAnsi" w:eastAsiaTheme="minorEastAsia" w:hAnsiTheme="minorHAnsi" w:cstheme="minorBidi"/>
              <w:noProof/>
              <w:szCs w:val="22"/>
              <w:lang w:val="en-US" w:eastAsia="zh-CN"/>
            </w:rPr>
          </w:pPr>
          <w:hyperlink w:anchor="_Toc63431128" w:history="1">
            <w:r w:rsidRPr="005D64AC">
              <w:rPr>
                <w:rStyle w:val="Hyperlink"/>
                <w:bCs/>
                <w:noProof/>
              </w:rPr>
              <w:t>6.1</w:t>
            </w:r>
            <w:r>
              <w:rPr>
                <w:rFonts w:asciiTheme="minorHAnsi" w:eastAsiaTheme="minorEastAsia" w:hAnsiTheme="minorHAnsi" w:cstheme="minorBidi"/>
                <w:noProof/>
                <w:szCs w:val="22"/>
                <w:lang w:val="en-US" w:eastAsia="zh-CN"/>
              </w:rPr>
              <w:tab/>
            </w:r>
            <w:r w:rsidRPr="005D64AC">
              <w:rPr>
                <w:rStyle w:val="Hyperlink"/>
                <w:bCs/>
                <w:noProof/>
              </w:rPr>
              <w:t>Process</w:t>
            </w:r>
            <w:r>
              <w:rPr>
                <w:noProof/>
                <w:webHidden/>
              </w:rPr>
              <w:tab/>
            </w:r>
            <w:r>
              <w:rPr>
                <w:noProof/>
                <w:webHidden/>
              </w:rPr>
              <w:fldChar w:fldCharType="begin"/>
            </w:r>
            <w:r>
              <w:rPr>
                <w:noProof/>
                <w:webHidden/>
              </w:rPr>
              <w:instrText xml:space="preserve"> PAGEREF _Toc63431128 \h </w:instrText>
            </w:r>
            <w:r>
              <w:rPr>
                <w:noProof/>
                <w:webHidden/>
              </w:rPr>
            </w:r>
            <w:r>
              <w:rPr>
                <w:noProof/>
                <w:webHidden/>
              </w:rPr>
              <w:fldChar w:fldCharType="separate"/>
            </w:r>
            <w:r>
              <w:rPr>
                <w:noProof/>
                <w:webHidden/>
              </w:rPr>
              <w:t>6</w:t>
            </w:r>
            <w:r>
              <w:rPr>
                <w:noProof/>
                <w:webHidden/>
              </w:rPr>
              <w:fldChar w:fldCharType="end"/>
            </w:r>
          </w:hyperlink>
        </w:p>
        <w:p w14:paraId="5F5D72A8" w14:textId="39B7659E" w:rsidR="00455B47" w:rsidRDefault="00455B47">
          <w:pPr>
            <w:pStyle w:val="TOC2"/>
            <w:tabs>
              <w:tab w:val="left" w:pos="960"/>
              <w:tab w:val="right" w:leader="dot" w:pos="9941"/>
            </w:tabs>
            <w:rPr>
              <w:rFonts w:asciiTheme="minorHAnsi" w:eastAsiaTheme="minorEastAsia" w:hAnsiTheme="minorHAnsi" w:cstheme="minorBidi"/>
              <w:noProof/>
              <w:szCs w:val="22"/>
              <w:lang w:val="en-US" w:eastAsia="zh-CN"/>
            </w:rPr>
          </w:pPr>
          <w:hyperlink w:anchor="_Toc63431129" w:history="1">
            <w:r w:rsidRPr="005D64AC">
              <w:rPr>
                <w:rStyle w:val="Hyperlink"/>
                <w:bCs/>
                <w:noProof/>
              </w:rPr>
              <w:t>6.2</w:t>
            </w:r>
            <w:r>
              <w:rPr>
                <w:rFonts w:asciiTheme="minorHAnsi" w:eastAsiaTheme="minorEastAsia" w:hAnsiTheme="minorHAnsi" w:cstheme="minorBidi"/>
                <w:noProof/>
                <w:szCs w:val="22"/>
                <w:lang w:val="en-US" w:eastAsia="zh-CN"/>
              </w:rPr>
              <w:tab/>
            </w:r>
            <w:r w:rsidRPr="005D64AC">
              <w:rPr>
                <w:rStyle w:val="Hyperlink"/>
                <w:bCs/>
                <w:noProof/>
              </w:rPr>
              <w:t>Project Specific Release Readiness Review</w:t>
            </w:r>
            <w:r>
              <w:rPr>
                <w:noProof/>
                <w:webHidden/>
              </w:rPr>
              <w:tab/>
            </w:r>
            <w:r>
              <w:rPr>
                <w:noProof/>
                <w:webHidden/>
              </w:rPr>
              <w:fldChar w:fldCharType="begin"/>
            </w:r>
            <w:r>
              <w:rPr>
                <w:noProof/>
                <w:webHidden/>
              </w:rPr>
              <w:instrText xml:space="preserve"> PAGEREF _Toc63431129 \h </w:instrText>
            </w:r>
            <w:r>
              <w:rPr>
                <w:noProof/>
                <w:webHidden/>
              </w:rPr>
            </w:r>
            <w:r>
              <w:rPr>
                <w:noProof/>
                <w:webHidden/>
              </w:rPr>
              <w:fldChar w:fldCharType="separate"/>
            </w:r>
            <w:r>
              <w:rPr>
                <w:noProof/>
                <w:webHidden/>
              </w:rPr>
              <w:t>6</w:t>
            </w:r>
            <w:r>
              <w:rPr>
                <w:noProof/>
                <w:webHidden/>
              </w:rPr>
              <w:fldChar w:fldCharType="end"/>
            </w:r>
          </w:hyperlink>
        </w:p>
        <w:p w14:paraId="1F049044" w14:textId="33C1422F" w:rsidR="00455B47" w:rsidRDefault="00455B47">
          <w:pPr>
            <w:pStyle w:val="TOC1"/>
            <w:rPr>
              <w:rFonts w:asciiTheme="minorHAnsi" w:eastAsiaTheme="minorEastAsia" w:hAnsiTheme="minorHAnsi" w:cstheme="minorBidi"/>
              <w:noProof/>
              <w:szCs w:val="22"/>
              <w:lang w:val="en-US" w:eastAsia="zh-CN"/>
            </w:rPr>
          </w:pPr>
          <w:hyperlink w:anchor="_Toc63431130" w:history="1">
            <w:r w:rsidRPr="005D64AC">
              <w:rPr>
                <w:rStyle w:val="Hyperlink"/>
                <w:noProof/>
              </w:rPr>
              <w:t>7.0</w:t>
            </w:r>
            <w:r>
              <w:rPr>
                <w:rFonts w:asciiTheme="minorHAnsi" w:eastAsiaTheme="minorEastAsia" w:hAnsiTheme="minorHAnsi" w:cstheme="minorBidi"/>
                <w:noProof/>
                <w:szCs w:val="22"/>
                <w:lang w:val="en-US" w:eastAsia="zh-CN"/>
              </w:rPr>
              <w:tab/>
            </w:r>
            <w:r w:rsidRPr="005D64AC">
              <w:rPr>
                <w:rStyle w:val="Hyperlink"/>
                <w:noProof/>
              </w:rPr>
              <w:t>Project Quality Goals</w:t>
            </w:r>
            <w:r>
              <w:rPr>
                <w:noProof/>
                <w:webHidden/>
              </w:rPr>
              <w:tab/>
            </w:r>
            <w:r>
              <w:rPr>
                <w:noProof/>
                <w:webHidden/>
              </w:rPr>
              <w:fldChar w:fldCharType="begin"/>
            </w:r>
            <w:r>
              <w:rPr>
                <w:noProof/>
                <w:webHidden/>
              </w:rPr>
              <w:instrText xml:space="preserve"> PAGEREF _Toc63431130 \h </w:instrText>
            </w:r>
            <w:r>
              <w:rPr>
                <w:noProof/>
                <w:webHidden/>
              </w:rPr>
            </w:r>
            <w:r>
              <w:rPr>
                <w:noProof/>
                <w:webHidden/>
              </w:rPr>
              <w:fldChar w:fldCharType="separate"/>
            </w:r>
            <w:r>
              <w:rPr>
                <w:noProof/>
                <w:webHidden/>
              </w:rPr>
              <w:t>6</w:t>
            </w:r>
            <w:r>
              <w:rPr>
                <w:noProof/>
                <w:webHidden/>
              </w:rPr>
              <w:fldChar w:fldCharType="end"/>
            </w:r>
          </w:hyperlink>
        </w:p>
        <w:p w14:paraId="0D1F5680" w14:textId="1671996A" w:rsidR="00455B47" w:rsidRDefault="00455B47">
          <w:pPr>
            <w:pStyle w:val="TOC2"/>
            <w:tabs>
              <w:tab w:val="left" w:pos="960"/>
              <w:tab w:val="right" w:leader="dot" w:pos="9941"/>
            </w:tabs>
            <w:rPr>
              <w:rFonts w:asciiTheme="minorHAnsi" w:eastAsiaTheme="minorEastAsia" w:hAnsiTheme="minorHAnsi" w:cstheme="minorBidi"/>
              <w:noProof/>
              <w:szCs w:val="22"/>
              <w:lang w:val="en-US" w:eastAsia="zh-CN"/>
            </w:rPr>
          </w:pPr>
          <w:hyperlink w:anchor="_Toc63431131" w:history="1">
            <w:r w:rsidRPr="005D64AC">
              <w:rPr>
                <w:rStyle w:val="Hyperlink"/>
                <w:bCs/>
                <w:noProof/>
              </w:rPr>
              <w:t>7.1</w:t>
            </w:r>
            <w:r>
              <w:rPr>
                <w:rFonts w:asciiTheme="minorHAnsi" w:eastAsiaTheme="minorEastAsia" w:hAnsiTheme="minorHAnsi" w:cstheme="minorBidi"/>
                <w:noProof/>
                <w:szCs w:val="22"/>
                <w:lang w:val="en-US" w:eastAsia="zh-CN"/>
              </w:rPr>
              <w:tab/>
            </w:r>
            <w:r w:rsidRPr="005D64AC">
              <w:rPr>
                <w:rStyle w:val="Hyperlink"/>
                <w:bCs/>
                <w:noProof/>
              </w:rPr>
              <w:t>Code Coverage Limitations</w:t>
            </w:r>
            <w:r>
              <w:rPr>
                <w:noProof/>
                <w:webHidden/>
              </w:rPr>
              <w:tab/>
            </w:r>
            <w:r>
              <w:rPr>
                <w:noProof/>
                <w:webHidden/>
              </w:rPr>
              <w:fldChar w:fldCharType="begin"/>
            </w:r>
            <w:r>
              <w:rPr>
                <w:noProof/>
                <w:webHidden/>
              </w:rPr>
              <w:instrText xml:space="preserve"> PAGEREF _Toc63431131 \h </w:instrText>
            </w:r>
            <w:r>
              <w:rPr>
                <w:noProof/>
                <w:webHidden/>
              </w:rPr>
            </w:r>
            <w:r>
              <w:rPr>
                <w:noProof/>
                <w:webHidden/>
              </w:rPr>
              <w:fldChar w:fldCharType="separate"/>
            </w:r>
            <w:r>
              <w:rPr>
                <w:noProof/>
                <w:webHidden/>
              </w:rPr>
              <w:t>8</w:t>
            </w:r>
            <w:r>
              <w:rPr>
                <w:noProof/>
                <w:webHidden/>
              </w:rPr>
              <w:fldChar w:fldCharType="end"/>
            </w:r>
          </w:hyperlink>
        </w:p>
        <w:p w14:paraId="06461F28" w14:textId="45A9B2A6" w:rsidR="00455B47" w:rsidRDefault="00455B47">
          <w:pPr>
            <w:pStyle w:val="TOC1"/>
            <w:rPr>
              <w:rFonts w:asciiTheme="minorHAnsi" w:eastAsiaTheme="minorEastAsia" w:hAnsiTheme="minorHAnsi" w:cstheme="minorBidi"/>
              <w:noProof/>
              <w:szCs w:val="22"/>
              <w:lang w:val="en-US" w:eastAsia="zh-CN"/>
            </w:rPr>
          </w:pPr>
          <w:hyperlink w:anchor="_Toc63431132" w:history="1">
            <w:r w:rsidRPr="005D64AC">
              <w:rPr>
                <w:rStyle w:val="Hyperlink"/>
                <w:noProof/>
              </w:rPr>
              <w:t>8.0</w:t>
            </w:r>
            <w:r>
              <w:rPr>
                <w:rFonts w:asciiTheme="minorHAnsi" w:eastAsiaTheme="minorEastAsia" w:hAnsiTheme="minorHAnsi" w:cstheme="minorBidi"/>
                <w:noProof/>
                <w:szCs w:val="22"/>
                <w:lang w:val="en-US" w:eastAsia="zh-CN"/>
              </w:rPr>
              <w:tab/>
            </w:r>
            <w:r w:rsidRPr="005D64AC">
              <w:rPr>
                <w:rStyle w:val="Hyperlink"/>
                <w:noProof/>
              </w:rPr>
              <w:t>Project Metrics Plan (Project KPIs)</w:t>
            </w:r>
            <w:r>
              <w:rPr>
                <w:noProof/>
                <w:webHidden/>
              </w:rPr>
              <w:tab/>
            </w:r>
            <w:r>
              <w:rPr>
                <w:noProof/>
                <w:webHidden/>
              </w:rPr>
              <w:fldChar w:fldCharType="begin"/>
            </w:r>
            <w:r>
              <w:rPr>
                <w:noProof/>
                <w:webHidden/>
              </w:rPr>
              <w:instrText xml:space="preserve"> PAGEREF _Toc63431132 \h </w:instrText>
            </w:r>
            <w:r>
              <w:rPr>
                <w:noProof/>
                <w:webHidden/>
              </w:rPr>
            </w:r>
            <w:r>
              <w:rPr>
                <w:noProof/>
                <w:webHidden/>
              </w:rPr>
              <w:fldChar w:fldCharType="separate"/>
            </w:r>
            <w:r>
              <w:rPr>
                <w:noProof/>
                <w:webHidden/>
              </w:rPr>
              <w:t>9</w:t>
            </w:r>
            <w:r>
              <w:rPr>
                <w:noProof/>
                <w:webHidden/>
              </w:rPr>
              <w:fldChar w:fldCharType="end"/>
            </w:r>
          </w:hyperlink>
        </w:p>
        <w:p w14:paraId="4B25ECEA" w14:textId="587585BB" w:rsidR="00455B47" w:rsidRDefault="00455B47">
          <w:pPr>
            <w:pStyle w:val="TOC2"/>
            <w:tabs>
              <w:tab w:val="left" w:pos="960"/>
              <w:tab w:val="right" w:leader="dot" w:pos="9941"/>
            </w:tabs>
            <w:rPr>
              <w:rFonts w:asciiTheme="minorHAnsi" w:eastAsiaTheme="minorEastAsia" w:hAnsiTheme="minorHAnsi" w:cstheme="minorBidi"/>
              <w:noProof/>
              <w:szCs w:val="22"/>
              <w:lang w:val="en-US" w:eastAsia="zh-CN"/>
            </w:rPr>
          </w:pPr>
          <w:hyperlink w:anchor="_Toc63431133" w:history="1">
            <w:r w:rsidRPr="005D64AC">
              <w:rPr>
                <w:rStyle w:val="Hyperlink"/>
                <w:bCs/>
                <w:noProof/>
              </w:rPr>
              <w:t>8.1</w:t>
            </w:r>
            <w:r>
              <w:rPr>
                <w:rFonts w:asciiTheme="minorHAnsi" w:eastAsiaTheme="minorEastAsia" w:hAnsiTheme="minorHAnsi" w:cstheme="minorBidi"/>
                <w:noProof/>
                <w:szCs w:val="22"/>
                <w:lang w:val="en-US" w:eastAsia="zh-CN"/>
              </w:rPr>
              <w:tab/>
            </w:r>
            <w:r w:rsidRPr="005D64AC">
              <w:rPr>
                <w:rStyle w:val="Hyperlink"/>
                <w:bCs/>
                <w:noProof/>
              </w:rPr>
              <w:t>Metrics Strategy</w:t>
            </w:r>
            <w:r>
              <w:rPr>
                <w:noProof/>
                <w:webHidden/>
              </w:rPr>
              <w:tab/>
            </w:r>
            <w:r>
              <w:rPr>
                <w:noProof/>
                <w:webHidden/>
              </w:rPr>
              <w:fldChar w:fldCharType="begin"/>
            </w:r>
            <w:r>
              <w:rPr>
                <w:noProof/>
                <w:webHidden/>
              </w:rPr>
              <w:instrText xml:space="preserve"> PAGEREF _Toc63431133 \h </w:instrText>
            </w:r>
            <w:r>
              <w:rPr>
                <w:noProof/>
                <w:webHidden/>
              </w:rPr>
            </w:r>
            <w:r>
              <w:rPr>
                <w:noProof/>
                <w:webHidden/>
              </w:rPr>
              <w:fldChar w:fldCharType="separate"/>
            </w:r>
            <w:r>
              <w:rPr>
                <w:noProof/>
                <w:webHidden/>
              </w:rPr>
              <w:t>9</w:t>
            </w:r>
            <w:r>
              <w:rPr>
                <w:noProof/>
                <w:webHidden/>
              </w:rPr>
              <w:fldChar w:fldCharType="end"/>
            </w:r>
          </w:hyperlink>
        </w:p>
        <w:p w14:paraId="08FEAD5F" w14:textId="21859EFE" w:rsidR="00455B47" w:rsidRDefault="00455B47">
          <w:pPr>
            <w:pStyle w:val="TOC2"/>
            <w:tabs>
              <w:tab w:val="left" w:pos="960"/>
              <w:tab w:val="right" w:leader="dot" w:pos="9941"/>
            </w:tabs>
            <w:rPr>
              <w:rFonts w:asciiTheme="minorHAnsi" w:eastAsiaTheme="minorEastAsia" w:hAnsiTheme="minorHAnsi" w:cstheme="minorBidi"/>
              <w:noProof/>
              <w:szCs w:val="22"/>
              <w:lang w:val="en-US" w:eastAsia="zh-CN"/>
            </w:rPr>
          </w:pPr>
          <w:hyperlink w:anchor="_Toc63431134" w:history="1">
            <w:r w:rsidRPr="005D64AC">
              <w:rPr>
                <w:rStyle w:val="Hyperlink"/>
                <w:bCs/>
                <w:noProof/>
              </w:rPr>
              <w:t>8.2</w:t>
            </w:r>
            <w:r>
              <w:rPr>
                <w:rFonts w:asciiTheme="minorHAnsi" w:eastAsiaTheme="minorEastAsia" w:hAnsiTheme="minorHAnsi" w:cstheme="minorBidi"/>
                <w:noProof/>
                <w:szCs w:val="22"/>
                <w:lang w:val="en-US" w:eastAsia="zh-CN"/>
              </w:rPr>
              <w:tab/>
            </w:r>
            <w:r w:rsidRPr="005D64AC">
              <w:rPr>
                <w:rStyle w:val="Hyperlink"/>
                <w:bCs/>
                <w:noProof/>
              </w:rPr>
              <w:t>Metrics List</w:t>
            </w:r>
            <w:r>
              <w:rPr>
                <w:noProof/>
                <w:webHidden/>
              </w:rPr>
              <w:tab/>
            </w:r>
            <w:r>
              <w:rPr>
                <w:noProof/>
                <w:webHidden/>
              </w:rPr>
              <w:fldChar w:fldCharType="begin"/>
            </w:r>
            <w:r>
              <w:rPr>
                <w:noProof/>
                <w:webHidden/>
              </w:rPr>
              <w:instrText xml:space="preserve"> PAGEREF _Toc63431134 \h </w:instrText>
            </w:r>
            <w:r>
              <w:rPr>
                <w:noProof/>
                <w:webHidden/>
              </w:rPr>
            </w:r>
            <w:r>
              <w:rPr>
                <w:noProof/>
                <w:webHidden/>
              </w:rPr>
              <w:fldChar w:fldCharType="separate"/>
            </w:r>
            <w:r>
              <w:rPr>
                <w:noProof/>
                <w:webHidden/>
              </w:rPr>
              <w:t>9</w:t>
            </w:r>
            <w:r>
              <w:rPr>
                <w:noProof/>
                <w:webHidden/>
              </w:rPr>
              <w:fldChar w:fldCharType="end"/>
            </w:r>
          </w:hyperlink>
        </w:p>
        <w:p w14:paraId="2D4DB941" w14:textId="7BB0F29C" w:rsidR="00455B47" w:rsidRDefault="00455B47">
          <w:pPr>
            <w:pStyle w:val="TOC1"/>
            <w:rPr>
              <w:rFonts w:asciiTheme="minorHAnsi" w:eastAsiaTheme="minorEastAsia" w:hAnsiTheme="minorHAnsi" w:cstheme="minorBidi"/>
              <w:noProof/>
              <w:szCs w:val="22"/>
              <w:lang w:val="en-US" w:eastAsia="zh-CN"/>
            </w:rPr>
          </w:pPr>
          <w:hyperlink w:anchor="_Toc63431135" w:history="1">
            <w:r w:rsidRPr="005D64AC">
              <w:rPr>
                <w:rStyle w:val="Hyperlink"/>
                <w:noProof/>
              </w:rPr>
              <w:t>9.0</w:t>
            </w:r>
            <w:r>
              <w:rPr>
                <w:rFonts w:asciiTheme="minorHAnsi" w:eastAsiaTheme="minorEastAsia" w:hAnsiTheme="minorHAnsi" w:cstheme="minorBidi"/>
                <w:noProof/>
                <w:szCs w:val="22"/>
                <w:lang w:val="en-US" w:eastAsia="zh-CN"/>
              </w:rPr>
              <w:tab/>
            </w:r>
            <w:r w:rsidRPr="005D64AC">
              <w:rPr>
                <w:rStyle w:val="Hyperlink"/>
                <w:noProof/>
              </w:rPr>
              <w:t>Acceptance Reviews and Approvals</w:t>
            </w:r>
            <w:r>
              <w:rPr>
                <w:noProof/>
                <w:webHidden/>
              </w:rPr>
              <w:tab/>
            </w:r>
            <w:r>
              <w:rPr>
                <w:noProof/>
                <w:webHidden/>
              </w:rPr>
              <w:fldChar w:fldCharType="begin"/>
            </w:r>
            <w:r>
              <w:rPr>
                <w:noProof/>
                <w:webHidden/>
              </w:rPr>
              <w:instrText xml:space="preserve"> PAGEREF _Toc63431135 \h </w:instrText>
            </w:r>
            <w:r>
              <w:rPr>
                <w:noProof/>
                <w:webHidden/>
              </w:rPr>
            </w:r>
            <w:r>
              <w:rPr>
                <w:noProof/>
                <w:webHidden/>
              </w:rPr>
              <w:fldChar w:fldCharType="separate"/>
            </w:r>
            <w:r>
              <w:rPr>
                <w:noProof/>
                <w:webHidden/>
              </w:rPr>
              <w:t>9</w:t>
            </w:r>
            <w:r>
              <w:rPr>
                <w:noProof/>
                <w:webHidden/>
              </w:rPr>
              <w:fldChar w:fldCharType="end"/>
            </w:r>
          </w:hyperlink>
        </w:p>
        <w:p w14:paraId="19C8BEBE" w14:textId="6A6D6794" w:rsidR="00455B47" w:rsidRDefault="00455B47">
          <w:pPr>
            <w:pStyle w:val="TOC1"/>
            <w:rPr>
              <w:rFonts w:asciiTheme="minorHAnsi" w:eastAsiaTheme="minorEastAsia" w:hAnsiTheme="minorHAnsi" w:cstheme="minorBidi"/>
              <w:noProof/>
              <w:szCs w:val="22"/>
              <w:lang w:val="en-US" w:eastAsia="zh-CN"/>
            </w:rPr>
          </w:pPr>
          <w:hyperlink w:anchor="_Toc63431136" w:history="1">
            <w:r w:rsidRPr="005D64AC">
              <w:rPr>
                <w:rStyle w:val="Hyperlink"/>
                <w:noProof/>
              </w:rPr>
              <w:t>10.0</w:t>
            </w:r>
            <w:r>
              <w:rPr>
                <w:rFonts w:asciiTheme="minorHAnsi" w:eastAsiaTheme="minorEastAsia" w:hAnsiTheme="minorHAnsi" w:cstheme="minorBidi"/>
                <w:noProof/>
                <w:szCs w:val="22"/>
                <w:lang w:val="en-US" w:eastAsia="zh-CN"/>
              </w:rPr>
              <w:tab/>
            </w:r>
            <w:r w:rsidRPr="005D64AC">
              <w:rPr>
                <w:rStyle w:val="Hyperlink"/>
                <w:noProof/>
              </w:rPr>
              <w:t>Document Information</w:t>
            </w:r>
            <w:r>
              <w:rPr>
                <w:noProof/>
                <w:webHidden/>
              </w:rPr>
              <w:tab/>
            </w:r>
            <w:r>
              <w:rPr>
                <w:noProof/>
                <w:webHidden/>
              </w:rPr>
              <w:fldChar w:fldCharType="begin"/>
            </w:r>
            <w:r>
              <w:rPr>
                <w:noProof/>
                <w:webHidden/>
              </w:rPr>
              <w:instrText xml:space="preserve"> PAGEREF _Toc63431136 \h </w:instrText>
            </w:r>
            <w:r>
              <w:rPr>
                <w:noProof/>
                <w:webHidden/>
              </w:rPr>
            </w:r>
            <w:r>
              <w:rPr>
                <w:noProof/>
                <w:webHidden/>
              </w:rPr>
              <w:fldChar w:fldCharType="separate"/>
            </w:r>
            <w:r>
              <w:rPr>
                <w:noProof/>
                <w:webHidden/>
              </w:rPr>
              <w:t>10</w:t>
            </w:r>
            <w:r>
              <w:rPr>
                <w:noProof/>
                <w:webHidden/>
              </w:rPr>
              <w:fldChar w:fldCharType="end"/>
            </w:r>
          </w:hyperlink>
        </w:p>
        <w:p w14:paraId="454A477B" w14:textId="3A025F89" w:rsidR="00455B47" w:rsidRDefault="00455B47">
          <w:pPr>
            <w:pStyle w:val="TOC2"/>
            <w:tabs>
              <w:tab w:val="left" w:pos="960"/>
              <w:tab w:val="right" w:leader="dot" w:pos="9941"/>
            </w:tabs>
            <w:rPr>
              <w:rFonts w:asciiTheme="minorHAnsi" w:eastAsiaTheme="minorEastAsia" w:hAnsiTheme="minorHAnsi" w:cstheme="minorBidi"/>
              <w:noProof/>
              <w:szCs w:val="22"/>
              <w:lang w:val="en-US" w:eastAsia="zh-CN"/>
            </w:rPr>
          </w:pPr>
          <w:hyperlink w:anchor="_Toc63431137" w:history="1">
            <w:r w:rsidRPr="005D64AC">
              <w:rPr>
                <w:rStyle w:val="Hyperlink"/>
                <w:noProof/>
              </w:rPr>
              <w:t>10.1</w:t>
            </w:r>
            <w:r>
              <w:rPr>
                <w:rFonts w:asciiTheme="minorHAnsi" w:eastAsiaTheme="minorEastAsia" w:hAnsiTheme="minorHAnsi" w:cstheme="minorBidi"/>
                <w:noProof/>
                <w:szCs w:val="22"/>
                <w:lang w:val="en-US" w:eastAsia="zh-CN"/>
              </w:rPr>
              <w:tab/>
            </w:r>
            <w:r w:rsidRPr="005D64AC">
              <w:rPr>
                <w:rStyle w:val="Hyperlink"/>
                <w:noProof/>
              </w:rPr>
              <w:t>References</w:t>
            </w:r>
            <w:r>
              <w:rPr>
                <w:noProof/>
                <w:webHidden/>
              </w:rPr>
              <w:tab/>
            </w:r>
            <w:r>
              <w:rPr>
                <w:noProof/>
                <w:webHidden/>
              </w:rPr>
              <w:fldChar w:fldCharType="begin"/>
            </w:r>
            <w:r>
              <w:rPr>
                <w:noProof/>
                <w:webHidden/>
              </w:rPr>
              <w:instrText xml:space="preserve"> PAGEREF _Toc63431137 \h </w:instrText>
            </w:r>
            <w:r>
              <w:rPr>
                <w:noProof/>
                <w:webHidden/>
              </w:rPr>
            </w:r>
            <w:r>
              <w:rPr>
                <w:noProof/>
                <w:webHidden/>
              </w:rPr>
              <w:fldChar w:fldCharType="separate"/>
            </w:r>
            <w:r>
              <w:rPr>
                <w:noProof/>
                <w:webHidden/>
              </w:rPr>
              <w:t>10</w:t>
            </w:r>
            <w:r>
              <w:rPr>
                <w:noProof/>
                <w:webHidden/>
              </w:rPr>
              <w:fldChar w:fldCharType="end"/>
            </w:r>
          </w:hyperlink>
        </w:p>
        <w:p w14:paraId="4DA505F6" w14:textId="4B4BD9B6" w:rsidR="00455B47" w:rsidRDefault="00455B47">
          <w:pPr>
            <w:pStyle w:val="TOC2"/>
            <w:tabs>
              <w:tab w:val="left" w:pos="960"/>
              <w:tab w:val="right" w:leader="dot" w:pos="9941"/>
            </w:tabs>
            <w:rPr>
              <w:rFonts w:asciiTheme="minorHAnsi" w:eastAsiaTheme="minorEastAsia" w:hAnsiTheme="minorHAnsi" w:cstheme="minorBidi"/>
              <w:noProof/>
              <w:szCs w:val="22"/>
              <w:lang w:val="en-US" w:eastAsia="zh-CN"/>
            </w:rPr>
          </w:pPr>
          <w:hyperlink w:anchor="_Toc63431138" w:history="1">
            <w:r w:rsidRPr="005D64AC">
              <w:rPr>
                <w:rStyle w:val="Hyperlink"/>
                <w:noProof/>
              </w:rPr>
              <w:t>10.2</w:t>
            </w:r>
            <w:r>
              <w:rPr>
                <w:rFonts w:asciiTheme="minorHAnsi" w:eastAsiaTheme="minorEastAsia" w:hAnsiTheme="minorHAnsi" w:cstheme="minorBidi"/>
                <w:noProof/>
                <w:szCs w:val="22"/>
                <w:lang w:val="en-US" w:eastAsia="zh-CN"/>
              </w:rPr>
              <w:tab/>
            </w:r>
            <w:r w:rsidRPr="005D64AC">
              <w:rPr>
                <w:rStyle w:val="Hyperlink"/>
                <w:noProof/>
              </w:rPr>
              <w:t>Terms/Acronyms and Definitions</w:t>
            </w:r>
            <w:r>
              <w:rPr>
                <w:noProof/>
                <w:webHidden/>
              </w:rPr>
              <w:tab/>
            </w:r>
            <w:r>
              <w:rPr>
                <w:noProof/>
                <w:webHidden/>
              </w:rPr>
              <w:fldChar w:fldCharType="begin"/>
            </w:r>
            <w:r>
              <w:rPr>
                <w:noProof/>
                <w:webHidden/>
              </w:rPr>
              <w:instrText xml:space="preserve"> PAGEREF _Toc63431138 \h </w:instrText>
            </w:r>
            <w:r>
              <w:rPr>
                <w:noProof/>
                <w:webHidden/>
              </w:rPr>
            </w:r>
            <w:r>
              <w:rPr>
                <w:noProof/>
                <w:webHidden/>
              </w:rPr>
              <w:fldChar w:fldCharType="separate"/>
            </w:r>
            <w:r>
              <w:rPr>
                <w:noProof/>
                <w:webHidden/>
              </w:rPr>
              <w:t>10</w:t>
            </w:r>
            <w:r>
              <w:rPr>
                <w:noProof/>
                <w:webHidden/>
              </w:rPr>
              <w:fldChar w:fldCharType="end"/>
            </w:r>
          </w:hyperlink>
        </w:p>
        <w:p w14:paraId="4EE284C2" w14:textId="0E566D59" w:rsidR="00455B47" w:rsidRDefault="00455B47">
          <w:pPr>
            <w:pStyle w:val="TOC2"/>
            <w:tabs>
              <w:tab w:val="left" w:pos="960"/>
              <w:tab w:val="right" w:leader="dot" w:pos="9941"/>
            </w:tabs>
            <w:rPr>
              <w:rFonts w:asciiTheme="minorHAnsi" w:eastAsiaTheme="minorEastAsia" w:hAnsiTheme="minorHAnsi" w:cstheme="minorBidi"/>
              <w:noProof/>
              <w:szCs w:val="22"/>
              <w:lang w:val="en-US" w:eastAsia="zh-CN"/>
            </w:rPr>
          </w:pPr>
          <w:hyperlink w:anchor="_Toc63431139" w:history="1">
            <w:r w:rsidRPr="005D64AC">
              <w:rPr>
                <w:rStyle w:val="Hyperlink"/>
                <w:noProof/>
              </w:rPr>
              <w:t>10.3</w:t>
            </w:r>
            <w:r>
              <w:rPr>
                <w:rFonts w:asciiTheme="minorHAnsi" w:eastAsiaTheme="minorEastAsia" w:hAnsiTheme="minorHAnsi" w:cstheme="minorBidi"/>
                <w:noProof/>
                <w:szCs w:val="22"/>
                <w:lang w:val="en-US" w:eastAsia="zh-CN"/>
              </w:rPr>
              <w:tab/>
            </w:r>
            <w:r w:rsidRPr="005D64AC">
              <w:rPr>
                <w:rStyle w:val="Hyperlink"/>
                <w:noProof/>
              </w:rPr>
              <w:t>Revision History</w:t>
            </w:r>
            <w:r>
              <w:rPr>
                <w:noProof/>
                <w:webHidden/>
              </w:rPr>
              <w:tab/>
            </w:r>
            <w:r>
              <w:rPr>
                <w:noProof/>
                <w:webHidden/>
              </w:rPr>
              <w:fldChar w:fldCharType="begin"/>
            </w:r>
            <w:r>
              <w:rPr>
                <w:noProof/>
                <w:webHidden/>
              </w:rPr>
              <w:instrText xml:space="preserve"> PAGEREF _Toc63431139 \h </w:instrText>
            </w:r>
            <w:r>
              <w:rPr>
                <w:noProof/>
                <w:webHidden/>
              </w:rPr>
            </w:r>
            <w:r>
              <w:rPr>
                <w:noProof/>
                <w:webHidden/>
              </w:rPr>
              <w:fldChar w:fldCharType="separate"/>
            </w:r>
            <w:r>
              <w:rPr>
                <w:noProof/>
                <w:webHidden/>
              </w:rPr>
              <w:t>11</w:t>
            </w:r>
            <w:r>
              <w:rPr>
                <w:noProof/>
                <w:webHidden/>
              </w:rPr>
              <w:fldChar w:fldCharType="end"/>
            </w:r>
          </w:hyperlink>
        </w:p>
        <w:p w14:paraId="2F1C75E2" w14:textId="7AF92A45" w:rsidR="000323AB" w:rsidRDefault="000323AB">
          <w:r>
            <w:rPr>
              <w:b/>
              <w:bCs/>
              <w:noProof/>
            </w:rPr>
            <w:fldChar w:fldCharType="end"/>
          </w:r>
        </w:p>
      </w:sdtContent>
    </w:sdt>
    <w:p w14:paraId="71E338CA" w14:textId="77777777" w:rsidR="004F46C5" w:rsidRDefault="004F46C5" w:rsidP="00B32BCA">
      <w:pPr>
        <w:tabs>
          <w:tab w:val="left" w:pos="1134"/>
          <w:tab w:val="left" w:pos="1276"/>
        </w:tabs>
        <w:spacing w:after="120" w:line="360" w:lineRule="auto"/>
        <w:ind w:left="0"/>
      </w:pPr>
    </w:p>
    <w:p w14:paraId="3506877B" w14:textId="77777777" w:rsidR="009A08CF" w:rsidRDefault="004F46C5" w:rsidP="004F46C5">
      <w:pPr>
        <w:ind w:left="0"/>
      </w:pPr>
      <w:r>
        <w:br w:type="page"/>
      </w:r>
      <w:bookmarkStart w:id="3" w:name="OLE_LINK1"/>
      <w:bookmarkEnd w:id="0"/>
      <w:bookmarkEnd w:id="1"/>
      <w:bookmarkEnd w:id="2"/>
    </w:p>
    <w:p w14:paraId="56885B50" w14:textId="77777777" w:rsidR="00E36372" w:rsidRPr="000C4409" w:rsidRDefault="00E36372" w:rsidP="00ED00E6">
      <w:pPr>
        <w:pStyle w:val="Heading1"/>
        <w:spacing w:before="0" w:after="0"/>
        <w:ind w:left="720" w:hanging="720"/>
      </w:pPr>
      <w:bookmarkStart w:id="4" w:name="_Toc524692700"/>
      <w:bookmarkStart w:id="5" w:name="_Toc63431110"/>
      <w:r>
        <w:lastRenderedPageBreak/>
        <w:t xml:space="preserve">Objectives </w:t>
      </w:r>
      <w:r w:rsidR="000C4409" w:rsidRPr="000C4409">
        <w:t>/ Purpose</w:t>
      </w:r>
      <w:bookmarkEnd w:id="4"/>
      <w:bookmarkEnd w:id="5"/>
    </w:p>
    <w:p w14:paraId="4823FFE7" w14:textId="77777777" w:rsidR="001B1E5C" w:rsidRDefault="001B1E5C" w:rsidP="001B1E5C">
      <w:pPr>
        <w:ind w:left="0"/>
        <w:rPr>
          <w:noProof/>
          <w:color w:val="FF0000"/>
        </w:rPr>
      </w:pPr>
    </w:p>
    <w:p w14:paraId="281D13B7" w14:textId="7856A277" w:rsidR="00DD34EF" w:rsidRPr="00551DC3" w:rsidRDefault="00DD34EF" w:rsidP="00551DC3">
      <w:pPr>
        <w:rPr>
          <w:iCs/>
        </w:rPr>
      </w:pPr>
      <w:r>
        <w:t xml:space="preserve">This document describes all the </w:t>
      </w:r>
      <w:r w:rsidR="00C20B11">
        <w:t xml:space="preserve">Software </w:t>
      </w:r>
      <w:r>
        <w:t xml:space="preserve">quality related aspects during the development of the </w:t>
      </w:r>
      <w:r w:rsidR="00DB4B24">
        <w:t xml:space="preserve">STRX </w:t>
      </w:r>
      <w:r w:rsidR="007D082F">
        <w:t xml:space="preserve">RFE FW </w:t>
      </w:r>
      <w:del w:id="6" w:author="Rashmi K C" w:date="2022-06-19T19:28:00Z">
        <w:r w:rsidR="000E5A8A" w:rsidDel="00EF47C8">
          <w:delText xml:space="preserve">and </w:delText>
        </w:r>
        <w:r w:rsidR="00A93441" w:rsidDel="00EF47C8">
          <w:delText xml:space="preserve">RFE </w:delText>
        </w:r>
        <w:r w:rsidR="000E5A8A" w:rsidDel="00EF47C8">
          <w:delText>GUI</w:delText>
        </w:r>
      </w:del>
      <w:r w:rsidR="000E5A8A">
        <w:t xml:space="preserve"> </w:t>
      </w:r>
      <w:r w:rsidR="00C20B11">
        <w:t>project</w:t>
      </w:r>
      <w:r>
        <w:t xml:space="preserve">. It presents the quality organization interaction with project team, its role and responsibilities within the projects, specific quality assurance activities, the quality goals and metrics, peer review activities. This document describes project specific quality assurance </w:t>
      </w:r>
      <w:r w:rsidRPr="00551DC3">
        <w:t>process not documented into AMP SW</w:t>
      </w:r>
      <w:r w:rsidRPr="00551DC3">
        <w:rPr>
          <w:iCs/>
        </w:rPr>
        <w:t xml:space="preserve"> Qua</w:t>
      </w:r>
      <w:r w:rsidR="00B74AE0" w:rsidRPr="00551DC3">
        <w:rPr>
          <w:iCs/>
        </w:rPr>
        <w:t xml:space="preserve">lity Assurance Procedure </w:t>
      </w:r>
      <w:r w:rsidR="00B74AE0" w:rsidRPr="00551DC3">
        <w:rPr>
          <w:iCs/>
        </w:rPr>
        <w:fldChar w:fldCharType="begin"/>
      </w:r>
      <w:r w:rsidR="00B74AE0" w:rsidRPr="00551DC3">
        <w:rPr>
          <w:iCs/>
        </w:rPr>
        <w:instrText xml:space="preserve"> REF _Ref524941326 \r \h </w:instrText>
      </w:r>
      <w:r w:rsidR="00551DC3" w:rsidRPr="00551DC3">
        <w:rPr>
          <w:iCs/>
        </w:rPr>
        <w:instrText xml:space="preserve"> \* MERGEFORMAT </w:instrText>
      </w:r>
      <w:r w:rsidR="00B74AE0" w:rsidRPr="00551DC3">
        <w:rPr>
          <w:iCs/>
        </w:rPr>
      </w:r>
      <w:r w:rsidR="00B74AE0" w:rsidRPr="00551DC3">
        <w:rPr>
          <w:iCs/>
        </w:rPr>
        <w:fldChar w:fldCharType="separate"/>
      </w:r>
      <w:r w:rsidR="00F37517">
        <w:rPr>
          <w:iCs/>
        </w:rPr>
        <w:t>[3]</w:t>
      </w:r>
      <w:r w:rsidR="00B74AE0" w:rsidRPr="00551DC3">
        <w:rPr>
          <w:iCs/>
        </w:rPr>
        <w:fldChar w:fldCharType="end"/>
      </w:r>
      <w:r w:rsidR="00B74AE0" w:rsidRPr="00551DC3">
        <w:rPr>
          <w:iCs/>
        </w:rPr>
        <w:t>.</w:t>
      </w:r>
    </w:p>
    <w:p w14:paraId="7E8A224D" w14:textId="77777777" w:rsidR="000323AB" w:rsidRDefault="000323AB" w:rsidP="00DD34EF">
      <w:pPr>
        <w:pStyle w:val="BodyText"/>
        <w:ind w:left="0"/>
        <w:rPr>
          <w:i/>
          <w:iCs/>
        </w:rPr>
      </w:pPr>
    </w:p>
    <w:p w14:paraId="1452E77A" w14:textId="77777777" w:rsidR="000323AB" w:rsidRPr="000C4409" w:rsidRDefault="000323AB" w:rsidP="000323AB">
      <w:pPr>
        <w:pStyle w:val="Heading1"/>
        <w:spacing w:before="0" w:after="0"/>
        <w:ind w:left="720" w:hanging="720"/>
      </w:pPr>
      <w:bookmarkStart w:id="7" w:name="_Toc524692701"/>
      <w:bookmarkStart w:id="8" w:name="_Toc63431111"/>
      <w:r>
        <w:t>Scope</w:t>
      </w:r>
      <w:bookmarkEnd w:id="7"/>
      <w:bookmarkEnd w:id="8"/>
    </w:p>
    <w:p w14:paraId="4B86DE67" w14:textId="77777777" w:rsidR="00551DC3" w:rsidRDefault="00551DC3" w:rsidP="00551DC3"/>
    <w:p w14:paraId="100F0045" w14:textId="10DF9C08" w:rsidR="00BC5864" w:rsidRDefault="00C20B11" w:rsidP="00551DC3">
      <w:r w:rsidRPr="00927201">
        <w:t>This Software Quality Assurance document is applicable f</w:t>
      </w:r>
      <w:r w:rsidR="000C78B7">
        <w:t>or</w:t>
      </w:r>
      <w:r w:rsidRPr="00927201">
        <w:t xml:space="preserve"> </w:t>
      </w:r>
      <w:r w:rsidR="007D082F">
        <w:t>RFE FW</w:t>
      </w:r>
      <w:r w:rsidR="000C78B7">
        <w:t xml:space="preserve"> </w:t>
      </w:r>
      <w:del w:id="9" w:author="Rashmi K C" w:date="2022-06-19T19:28:00Z">
        <w:r w:rsidR="000E5A8A" w:rsidDel="00EF47C8">
          <w:delText>and RFE GUI</w:delText>
        </w:r>
      </w:del>
      <w:r w:rsidR="000E5A8A">
        <w:t xml:space="preserve"> </w:t>
      </w:r>
      <w:r w:rsidR="000C78B7">
        <w:t>project</w:t>
      </w:r>
      <w:r w:rsidR="00963B9D" w:rsidRPr="00927201">
        <w:t>.</w:t>
      </w:r>
      <w:bookmarkStart w:id="10" w:name="_Toc312325127"/>
    </w:p>
    <w:p w14:paraId="56288111" w14:textId="725C6ED9" w:rsidR="00AE1759" w:rsidRDefault="00AE1759" w:rsidP="00551DC3">
      <w:r>
        <w:t xml:space="preserve">RFE </w:t>
      </w:r>
      <w:r w:rsidR="007D082F">
        <w:t>FW</w:t>
      </w:r>
      <w:r>
        <w:t xml:space="preserve"> is classified as Class A , whereas RFE GUI is classified as Class C.</w:t>
      </w:r>
    </w:p>
    <w:p w14:paraId="6DA5B98A" w14:textId="09CBC61E" w:rsidR="00AE1759" w:rsidRDefault="00AE1759" w:rsidP="00551DC3"/>
    <w:p w14:paraId="697C1E6D" w14:textId="6F675365" w:rsidR="00AE1759" w:rsidRDefault="00AE1759" w:rsidP="00551DC3">
      <w:r>
        <w:t>All the process, activities and goals are as applicable based on the class type.</w:t>
      </w:r>
    </w:p>
    <w:p w14:paraId="2A8A0B4B" w14:textId="77777777" w:rsidR="00F15F3C" w:rsidRPr="00F15F3C" w:rsidRDefault="00F15F3C" w:rsidP="00F15F3C">
      <w:pPr>
        <w:ind w:left="0"/>
        <w:rPr>
          <w:highlight w:val="yellow"/>
        </w:rPr>
      </w:pPr>
    </w:p>
    <w:p w14:paraId="0CE006E1" w14:textId="77777777" w:rsidR="007D663D" w:rsidRDefault="002A623A" w:rsidP="007D663D">
      <w:pPr>
        <w:pStyle w:val="Heading1"/>
        <w:tabs>
          <w:tab w:val="clear" w:pos="792"/>
        </w:tabs>
        <w:spacing w:before="0" w:after="0"/>
        <w:ind w:left="720" w:hanging="720"/>
      </w:pPr>
      <w:bookmarkStart w:id="11" w:name="_Toc524692702"/>
      <w:bookmarkStart w:id="12" w:name="_Toc63431112"/>
      <w:r>
        <w:t xml:space="preserve">Quality Assurance </w:t>
      </w:r>
      <w:r w:rsidR="00936F40">
        <w:t>O</w:t>
      </w:r>
      <w:r w:rsidR="00936F40" w:rsidRPr="004865FC">
        <w:t>rganization</w:t>
      </w:r>
      <w:bookmarkEnd w:id="11"/>
      <w:bookmarkEnd w:id="12"/>
    </w:p>
    <w:p w14:paraId="097495EC" w14:textId="77777777" w:rsidR="00551DC3" w:rsidRPr="00551DC3" w:rsidRDefault="00551DC3" w:rsidP="00551DC3"/>
    <w:p w14:paraId="58A82A57" w14:textId="77777777" w:rsidR="00051BD9" w:rsidRDefault="006D566A" w:rsidP="006D566A">
      <w:pPr>
        <w:pStyle w:val="Heading2"/>
        <w:tabs>
          <w:tab w:val="clear" w:pos="1836"/>
        </w:tabs>
        <w:spacing w:before="0" w:after="0"/>
        <w:ind w:left="720" w:hanging="720"/>
        <w:rPr>
          <w:bCs/>
        </w:rPr>
      </w:pPr>
      <w:bookmarkStart w:id="13" w:name="_Toc524692703"/>
      <w:bookmarkStart w:id="14" w:name="_Toc63431113"/>
      <w:r w:rsidRPr="006D566A">
        <w:rPr>
          <w:bCs/>
        </w:rPr>
        <w:t>Roles, Responsibilities and Assignment</w:t>
      </w:r>
      <w:bookmarkEnd w:id="13"/>
      <w:bookmarkEnd w:id="14"/>
    </w:p>
    <w:p w14:paraId="466D40DE" w14:textId="77777777" w:rsidR="00551DC3" w:rsidRDefault="00551DC3" w:rsidP="00551DC3"/>
    <w:p w14:paraId="685E68C0" w14:textId="51BEF90A" w:rsidR="006D566A" w:rsidRDefault="0019033F" w:rsidP="00551DC3">
      <w:r>
        <w:t xml:space="preserve">The following roles are involved in </w:t>
      </w:r>
      <w:r w:rsidR="00DB4B24">
        <w:t xml:space="preserve">STRX </w:t>
      </w:r>
      <w:r w:rsidR="007D082F">
        <w:t>RFE FW</w:t>
      </w:r>
      <w:r w:rsidR="000E5A8A">
        <w:t xml:space="preserve"> </w:t>
      </w:r>
      <w:del w:id="15" w:author="Rashmi K C" w:date="2022-06-19T19:28:00Z">
        <w:r w:rsidR="000E5A8A" w:rsidDel="00EF47C8">
          <w:delText>and RFE GUI</w:delText>
        </w:r>
      </w:del>
      <w:r w:rsidR="00C20B11">
        <w:t xml:space="preserve"> </w:t>
      </w:r>
      <w:r>
        <w:t>software quality assurance activities:</w:t>
      </w:r>
    </w:p>
    <w:p w14:paraId="08E5815E" w14:textId="77777777" w:rsidR="0019033F" w:rsidRDefault="0019033F" w:rsidP="006D566A"/>
    <w:tbl>
      <w:tblPr>
        <w:tblW w:w="5000" w:type="pct"/>
        <w:tblCellMar>
          <w:top w:w="86" w:type="dxa"/>
          <w:left w:w="86" w:type="dxa"/>
          <w:bottom w:w="86" w:type="dxa"/>
          <w:right w:w="86" w:type="dxa"/>
        </w:tblCellMar>
        <w:tblLook w:val="0000" w:firstRow="0" w:lastRow="0" w:firstColumn="0" w:lastColumn="0" w:noHBand="0" w:noVBand="0"/>
      </w:tblPr>
      <w:tblGrid>
        <w:gridCol w:w="1971"/>
        <w:gridCol w:w="5222"/>
        <w:gridCol w:w="2742"/>
      </w:tblGrid>
      <w:tr w:rsidR="008346CA" w:rsidRPr="000E2F51" w14:paraId="7ECD08E8" w14:textId="77777777" w:rsidTr="00612642">
        <w:trPr>
          <w:tblHeader/>
        </w:trPr>
        <w:tc>
          <w:tcPr>
            <w:tcW w:w="992" w:type="pct"/>
            <w:tcBorders>
              <w:top w:val="single" w:sz="6" w:space="0" w:color="auto"/>
              <w:left w:val="single" w:sz="6" w:space="0" w:color="auto"/>
              <w:bottom w:val="single" w:sz="6" w:space="0" w:color="auto"/>
              <w:right w:val="single" w:sz="6" w:space="0" w:color="auto"/>
            </w:tcBorders>
            <w:shd w:val="pct20" w:color="auto" w:fill="auto"/>
          </w:tcPr>
          <w:p w14:paraId="67A0B10A" w14:textId="77777777" w:rsidR="008346CA" w:rsidRPr="00612642" w:rsidRDefault="008346CA" w:rsidP="00612642">
            <w:pPr>
              <w:pStyle w:val="TableHeaderText"/>
            </w:pPr>
            <w:r w:rsidRPr="00612642">
              <w:t>Role</w:t>
            </w:r>
          </w:p>
        </w:tc>
        <w:tc>
          <w:tcPr>
            <w:tcW w:w="2628" w:type="pct"/>
            <w:tcBorders>
              <w:top w:val="single" w:sz="6" w:space="0" w:color="auto"/>
              <w:left w:val="single" w:sz="6" w:space="0" w:color="auto"/>
              <w:bottom w:val="single" w:sz="6" w:space="0" w:color="auto"/>
              <w:right w:val="single" w:sz="6" w:space="0" w:color="auto"/>
            </w:tcBorders>
            <w:shd w:val="pct20" w:color="auto" w:fill="auto"/>
          </w:tcPr>
          <w:p w14:paraId="1AB4A7D3" w14:textId="77777777" w:rsidR="008346CA" w:rsidRPr="00612642" w:rsidRDefault="008346CA" w:rsidP="00612642">
            <w:pPr>
              <w:pStyle w:val="TableHeaderText"/>
            </w:pPr>
            <w:r w:rsidRPr="00612642">
              <w:t>Responsibilities</w:t>
            </w:r>
          </w:p>
        </w:tc>
        <w:tc>
          <w:tcPr>
            <w:tcW w:w="1380" w:type="pct"/>
            <w:tcBorders>
              <w:top w:val="single" w:sz="6" w:space="0" w:color="auto"/>
              <w:left w:val="single" w:sz="6" w:space="0" w:color="auto"/>
              <w:bottom w:val="single" w:sz="6" w:space="0" w:color="auto"/>
              <w:right w:val="single" w:sz="6" w:space="0" w:color="auto"/>
            </w:tcBorders>
            <w:shd w:val="pct20" w:color="auto" w:fill="auto"/>
          </w:tcPr>
          <w:p w14:paraId="1F96FF4E" w14:textId="77777777" w:rsidR="008346CA" w:rsidRPr="00612642" w:rsidRDefault="008346CA" w:rsidP="00612642">
            <w:pPr>
              <w:pStyle w:val="TableHeaderText"/>
            </w:pPr>
            <w:r w:rsidRPr="00612642">
              <w:t>Role Assignment</w:t>
            </w:r>
          </w:p>
        </w:tc>
      </w:tr>
      <w:tr w:rsidR="00B74AE0" w:rsidRPr="000E2F51" w14:paraId="7B98F0C5" w14:textId="77777777" w:rsidTr="00612642">
        <w:trPr>
          <w:cantSplit/>
        </w:trPr>
        <w:tc>
          <w:tcPr>
            <w:tcW w:w="992" w:type="pct"/>
            <w:tcBorders>
              <w:top w:val="single" w:sz="6" w:space="0" w:color="auto"/>
              <w:left w:val="single" w:sz="6" w:space="0" w:color="auto"/>
              <w:bottom w:val="single" w:sz="6" w:space="0" w:color="auto"/>
              <w:right w:val="single" w:sz="6" w:space="0" w:color="auto"/>
            </w:tcBorders>
          </w:tcPr>
          <w:p w14:paraId="1ADBA79E" w14:textId="77777777" w:rsidR="00B74AE0" w:rsidRDefault="00B74AE0" w:rsidP="00551DC3">
            <w:pPr>
              <w:pStyle w:val="TableCell"/>
            </w:pPr>
            <w:r>
              <w:t>Project Manager</w:t>
            </w:r>
          </w:p>
        </w:tc>
        <w:tc>
          <w:tcPr>
            <w:tcW w:w="2628" w:type="pct"/>
            <w:tcBorders>
              <w:top w:val="single" w:sz="6" w:space="0" w:color="auto"/>
              <w:left w:val="single" w:sz="6" w:space="0" w:color="auto"/>
              <w:bottom w:val="single" w:sz="6" w:space="0" w:color="auto"/>
              <w:right w:val="single" w:sz="6" w:space="0" w:color="auto"/>
            </w:tcBorders>
          </w:tcPr>
          <w:p w14:paraId="77BA0B46" w14:textId="77777777" w:rsidR="00B74AE0" w:rsidRPr="00612642" w:rsidRDefault="00B74AE0" w:rsidP="00612642">
            <w:pPr>
              <w:pStyle w:val="TableCell"/>
            </w:pPr>
            <w:r w:rsidRPr="00612642">
              <w:t xml:space="preserve">Documented in BL AMP SW Roles Description </w:t>
            </w:r>
            <w:r w:rsidR="00C01C6A" w:rsidRPr="00612642">
              <w:fldChar w:fldCharType="begin"/>
            </w:r>
            <w:r w:rsidR="00C01C6A" w:rsidRPr="00612642">
              <w:instrText xml:space="preserve"> REF _Ref524941837 \r \h </w:instrText>
            </w:r>
            <w:r w:rsidR="00293EE5" w:rsidRPr="00612642">
              <w:instrText xml:space="preserve"> \* MERGEFORMAT </w:instrText>
            </w:r>
            <w:r w:rsidR="00C01C6A" w:rsidRPr="00612642">
              <w:fldChar w:fldCharType="separate"/>
            </w:r>
            <w:r w:rsidR="00F37517">
              <w:t>[2]</w:t>
            </w:r>
            <w:r w:rsidR="00C01C6A" w:rsidRPr="00612642">
              <w:fldChar w:fldCharType="end"/>
            </w:r>
            <w:r w:rsidRPr="00612642">
              <w:t xml:space="preserve"> aligned to BU Auto Roles Description</w:t>
            </w:r>
          </w:p>
        </w:tc>
        <w:tc>
          <w:tcPr>
            <w:tcW w:w="1380" w:type="pct"/>
            <w:tcBorders>
              <w:top w:val="single" w:sz="6" w:space="0" w:color="auto"/>
              <w:left w:val="single" w:sz="6" w:space="0" w:color="auto"/>
              <w:bottom w:val="single" w:sz="6" w:space="0" w:color="auto"/>
              <w:right w:val="single" w:sz="6" w:space="0" w:color="auto"/>
            </w:tcBorders>
          </w:tcPr>
          <w:p w14:paraId="374F6315" w14:textId="4A2198CF" w:rsidR="00B74AE0" w:rsidRDefault="00FA19D3" w:rsidP="00551DC3">
            <w:pPr>
              <w:pStyle w:val="TableCell"/>
              <w:rPr>
                <w:lang w:val="ro-RO"/>
              </w:rPr>
            </w:pPr>
            <w:r>
              <w:t>Maulik Prabh</w:t>
            </w:r>
            <w:r w:rsidR="007F2850">
              <w:t>u</w:t>
            </w:r>
            <w:r>
              <w:t>desai</w:t>
            </w:r>
          </w:p>
        </w:tc>
      </w:tr>
      <w:tr w:rsidR="00C01C6A" w:rsidRPr="000E2F51" w14:paraId="432CB268" w14:textId="77777777" w:rsidTr="00612642">
        <w:trPr>
          <w:cantSplit/>
        </w:trPr>
        <w:tc>
          <w:tcPr>
            <w:tcW w:w="992" w:type="pct"/>
            <w:tcBorders>
              <w:top w:val="single" w:sz="6" w:space="0" w:color="auto"/>
              <w:left w:val="single" w:sz="6" w:space="0" w:color="auto"/>
              <w:bottom w:val="single" w:sz="6" w:space="0" w:color="auto"/>
              <w:right w:val="single" w:sz="6" w:space="0" w:color="auto"/>
            </w:tcBorders>
          </w:tcPr>
          <w:p w14:paraId="3559B518" w14:textId="77777777" w:rsidR="00C01C6A" w:rsidRDefault="00C01C6A" w:rsidP="00551DC3">
            <w:pPr>
              <w:pStyle w:val="TableCell"/>
            </w:pPr>
            <w:r>
              <w:t>Development Team Manager</w:t>
            </w:r>
          </w:p>
        </w:tc>
        <w:tc>
          <w:tcPr>
            <w:tcW w:w="2628" w:type="pct"/>
            <w:tcBorders>
              <w:top w:val="single" w:sz="6" w:space="0" w:color="auto"/>
              <w:left w:val="single" w:sz="6" w:space="0" w:color="auto"/>
              <w:bottom w:val="single" w:sz="6" w:space="0" w:color="auto"/>
              <w:right w:val="single" w:sz="6" w:space="0" w:color="auto"/>
            </w:tcBorders>
          </w:tcPr>
          <w:p w14:paraId="4D85398D" w14:textId="77777777" w:rsidR="00C01C6A" w:rsidRPr="00293EE5" w:rsidRDefault="00C01C6A" w:rsidP="00551DC3">
            <w:pPr>
              <w:pStyle w:val="TableCell"/>
              <w:rPr>
                <w:szCs w:val="22"/>
              </w:rPr>
            </w:pPr>
            <w:r w:rsidRPr="00293EE5">
              <w:rPr>
                <w:szCs w:val="22"/>
              </w:rPr>
              <w:t xml:space="preserve">Documented in BL AMP SW Roles Description </w:t>
            </w:r>
            <w:r w:rsidRPr="00293EE5">
              <w:rPr>
                <w:szCs w:val="22"/>
              </w:rPr>
              <w:fldChar w:fldCharType="begin"/>
            </w:r>
            <w:r w:rsidRPr="00293EE5">
              <w:rPr>
                <w:szCs w:val="22"/>
              </w:rPr>
              <w:instrText xml:space="preserve"> REF _Ref524941837 \r \h </w:instrText>
            </w:r>
            <w:r w:rsidR="00293EE5" w:rsidRPr="00293EE5">
              <w:rPr>
                <w:szCs w:val="22"/>
              </w:rPr>
              <w:instrText xml:space="preserve"> \* MERGEFORMAT </w:instrText>
            </w:r>
            <w:r w:rsidRPr="00293EE5">
              <w:rPr>
                <w:szCs w:val="22"/>
              </w:rPr>
            </w:r>
            <w:r w:rsidRPr="00293EE5">
              <w:rPr>
                <w:szCs w:val="22"/>
              </w:rPr>
              <w:fldChar w:fldCharType="separate"/>
            </w:r>
            <w:r w:rsidR="00F37517">
              <w:rPr>
                <w:szCs w:val="22"/>
              </w:rPr>
              <w:t>[2]</w:t>
            </w:r>
            <w:r w:rsidRPr="00293EE5">
              <w:rPr>
                <w:szCs w:val="22"/>
              </w:rPr>
              <w:fldChar w:fldCharType="end"/>
            </w:r>
            <w:r w:rsidRPr="00293EE5">
              <w:rPr>
                <w:szCs w:val="22"/>
              </w:rPr>
              <w:t xml:space="preserve"> aligned to BU Auto Roles Description</w:t>
            </w:r>
          </w:p>
        </w:tc>
        <w:tc>
          <w:tcPr>
            <w:tcW w:w="1380" w:type="pct"/>
            <w:tcBorders>
              <w:top w:val="single" w:sz="6" w:space="0" w:color="auto"/>
              <w:left w:val="single" w:sz="6" w:space="0" w:color="auto"/>
              <w:bottom w:val="single" w:sz="6" w:space="0" w:color="auto"/>
              <w:right w:val="single" w:sz="6" w:space="0" w:color="auto"/>
            </w:tcBorders>
          </w:tcPr>
          <w:p w14:paraId="0AFDBC47" w14:textId="34E195CD" w:rsidR="00C01C6A" w:rsidRPr="00C20B11" w:rsidRDefault="00C20B11" w:rsidP="00551DC3">
            <w:pPr>
              <w:pStyle w:val="TableCell"/>
              <w:rPr>
                <w:highlight w:val="yellow"/>
                <w:lang w:val="pt-BR"/>
              </w:rPr>
            </w:pPr>
            <w:del w:id="16" w:author="Rashmi K C" w:date="2022-06-19T19:29:00Z">
              <w:r w:rsidRPr="00C20B11" w:rsidDel="00EF47C8">
                <w:rPr>
                  <w:lang w:val="pt-BR"/>
                </w:rPr>
                <w:delText>Datta Inamdar</w:delText>
              </w:r>
            </w:del>
            <w:ins w:id="17" w:author="Rashmi K C" w:date="2022-06-19T19:29:00Z">
              <w:r w:rsidR="00EF47C8">
                <w:rPr>
                  <w:lang w:val="pt-BR"/>
                </w:rPr>
                <w:t>Sridhar Ramaswami</w:t>
              </w:r>
            </w:ins>
          </w:p>
        </w:tc>
      </w:tr>
      <w:tr w:rsidR="00930EF3" w:rsidRPr="000E2F51" w14:paraId="64B50B90" w14:textId="77777777" w:rsidTr="00612642">
        <w:trPr>
          <w:cantSplit/>
        </w:trPr>
        <w:tc>
          <w:tcPr>
            <w:tcW w:w="992" w:type="pct"/>
            <w:tcBorders>
              <w:top w:val="single" w:sz="6" w:space="0" w:color="auto"/>
              <w:left w:val="single" w:sz="6" w:space="0" w:color="auto"/>
              <w:bottom w:val="single" w:sz="6" w:space="0" w:color="auto"/>
              <w:right w:val="single" w:sz="6" w:space="0" w:color="auto"/>
            </w:tcBorders>
          </w:tcPr>
          <w:p w14:paraId="21DC9D52" w14:textId="2C1E0E70" w:rsidR="00930EF3" w:rsidRDefault="00930EF3" w:rsidP="00551DC3">
            <w:pPr>
              <w:pStyle w:val="TableCell"/>
            </w:pPr>
            <w:r>
              <w:t>Resource Manager</w:t>
            </w:r>
          </w:p>
        </w:tc>
        <w:tc>
          <w:tcPr>
            <w:tcW w:w="2628" w:type="pct"/>
            <w:tcBorders>
              <w:top w:val="single" w:sz="6" w:space="0" w:color="auto"/>
              <w:left w:val="single" w:sz="6" w:space="0" w:color="auto"/>
              <w:bottom w:val="single" w:sz="6" w:space="0" w:color="auto"/>
              <w:right w:val="single" w:sz="6" w:space="0" w:color="auto"/>
            </w:tcBorders>
          </w:tcPr>
          <w:p w14:paraId="278C2A62" w14:textId="6BD7CBB5" w:rsidR="00930EF3" w:rsidRPr="00293EE5" w:rsidRDefault="00930EF3" w:rsidP="00551DC3">
            <w:pPr>
              <w:pStyle w:val="TableCell"/>
              <w:rPr>
                <w:szCs w:val="22"/>
              </w:rPr>
            </w:pPr>
            <w:r w:rsidRPr="00293EE5">
              <w:rPr>
                <w:szCs w:val="22"/>
              </w:rPr>
              <w:t xml:space="preserve">Documented in BL AMP SW Roles Description </w:t>
            </w:r>
            <w:r w:rsidRPr="00293EE5">
              <w:rPr>
                <w:szCs w:val="22"/>
              </w:rPr>
              <w:fldChar w:fldCharType="begin"/>
            </w:r>
            <w:r w:rsidRPr="00293EE5">
              <w:rPr>
                <w:szCs w:val="22"/>
              </w:rPr>
              <w:instrText xml:space="preserve"> REF _Ref524941837 \r \h  \* MERGEFORMAT </w:instrText>
            </w:r>
            <w:r w:rsidRPr="00293EE5">
              <w:rPr>
                <w:szCs w:val="22"/>
              </w:rPr>
            </w:r>
            <w:r w:rsidRPr="00293EE5">
              <w:rPr>
                <w:szCs w:val="22"/>
              </w:rPr>
              <w:fldChar w:fldCharType="separate"/>
            </w:r>
            <w:r>
              <w:rPr>
                <w:szCs w:val="22"/>
              </w:rPr>
              <w:t>[2]</w:t>
            </w:r>
            <w:r w:rsidRPr="00293EE5">
              <w:rPr>
                <w:szCs w:val="22"/>
              </w:rPr>
              <w:fldChar w:fldCharType="end"/>
            </w:r>
            <w:r w:rsidRPr="00293EE5">
              <w:rPr>
                <w:szCs w:val="22"/>
              </w:rPr>
              <w:t xml:space="preserve"> aligned to BU Auto Roles Description</w:t>
            </w:r>
          </w:p>
        </w:tc>
        <w:tc>
          <w:tcPr>
            <w:tcW w:w="1380" w:type="pct"/>
            <w:tcBorders>
              <w:top w:val="single" w:sz="6" w:space="0" w:color="auto"/>
              <w:left w:val="single" w:sz="6" w:space="0" w:color="auto"/>
              <w:bottom w:val="single" w:sz="6" w:space="0" w:color="auto"/>
              <w:right w:val="single" w:sz="6" w:space="0" w:color="auto"/>
            </w:tcBorders>
          </w:tcPr>
          <w:p w14:paraId="4742B20A" w14:textId="3E66AB07" w:rsidR="00930EF3" w:rsidRPr="00C20B11" w:rsidRDefault="00930EF3" w:rsidP="00551DC3">
            <w:pPr>
              <w:pStyle w:val="TableCell"/>
              <w:rPr>
                <w:lang w:val="pt-BR"/>
              </w:rPr>
            </w:pPr>
            <w:r>
              <w:rPr>
                <w:lang w:val="pt-BR"/>
              </w:rPr>
              <w:t>Nur Engin</w:t>
            </w:r>
          </w:p>
        </w:tc>
      </w:tr>
      <w:tr w:rsidR="00C01C6A" w:rsidRPr="000E2F51" w14:paraId="2B804D92" w14:textId="77777777" w:rsidTr="00612642">
        <w:trPr>
          <w:cantSplit/>
        </w:trPr>
        <w:tc>
          <w:tcPr>
            <w:tcW w:w="992" w:type="pct"/>
            <w:tcBorders>
              <w:top w:val="single" w:sz="6" w:space="0" w:color="auto"/>
              <w:left w:val="single" w:sz="6" w:space="0" w:color="auto"/>
              <w:bottom w:val="single" w:sz="6" w:space="0" w:color="auto"/>
              <w:right w:val="single" w:sz="6" w:space="0" w:color="auto"/>
            </w:tcBorders>
          </w:tcPr>
          <w:p w14:paraId="24C5059E" w14:textId="77777777" w:rsidR="00C01C6A" w:rsidRDefault="00C01C6A" w:rsidP="00551DC3">
            <w:pPr>
              <w:pStyle w:val="TableCell"/>
            </w:pPr>
            <w:r>
              <w:t>Test Team Manager</w:t>
            </w:r>
          </w:p>
        </w:tc>
        <w:tc>
          <w:tcPr>
            <w:tcW w:w="2628" w:type="pct"/>
            <w:tcBorders>
              <w:top w:val="single" w:sz="6" w:space="0" w:color="auto"/>
              <w:left w:val="single" w:sz="6" w:space="0" w:color="auto"/>
              <w:bottom w:val="single" w:sz="6" w:space="0" w:color="auto"/>
              <w:right w:val="single" w:sz="6" w:space="0" w:color="auto"/>
            </w:tcBorders>
          </w:tcPr>
          <w:p w14:paraId="35753CF7" w14:textId="77777777" w:rsidR="00C01C6A" w:rsidRPr="00293EE5" w:rsidRDefault="00C01C6A" w:rsidP="00551DC3">
            <w:pPr>
              <w:pStyle w:val="TableCell"/>
              <w:rPr>
                <w:szCs w:val="22"/>
              </w:rPr>
            </w:pPr>
            <w:r w:rsidRPr="00293EE5">
              <w:rPr>
                <w:szCs w:val="22"/>
              </w:rPr>
              <w:t xml:space="preserve">Documented in BL AMP SW Roles Description </w:t>
            </w:r>
            <w:r w:rsidRPr="00293EE5">
              <w:rPr>
                <w:szCs w:val="22"/>
              </w:rPr>
              <w:fldChar w:fldCharType="begin"/>
            </w:r>
            <w:r w:rsidRPr="00293EE5">
              <w:rPr>
                <w:szCs w:val="22"/>
              </w:rPr>
              <w:instrText xml:space="preserve"> REF _Ref524941837 \r \h </w:instrText>
            </w:r>
            <w:r w:rsidR="00293EE5" w:rsidRPr="00293EE5">
              <w:rPr>
                <w:szCs w:val="22"/>
              </w:rPr>
              <w:instrText xml:space="preserve"> \* MERGEFORMAT </w:instrText>
            </w:r>
            <w:r w:rsidRPr="00293EE5">
              <w:rPr>
                <w:szCs w:val="22"/>
              </w:rPr>
            </w:r>
            <w:r w:rsidRPr="00293EE5">
              <w:rPr>
                <w:szCs w:val="22"/>
              </w:rPr>
              <w:fldChar w:fldCharType="separate"/>
            </w:r>
            <w:r w:rsidR="00F37517">
              <w:rPr>
                <w:szCs w:val="22"/>
              </w:rPr>
              <w:t>[2]</w:t>
            </w:r>
            <w:r w:rsidRPr="00293EE5">
              <w:rPr>
                <w:szCs w:val="22"/>
              </w:rPr>
              <w:fldChar w:fldCharType="end"/>
            </w:r>
            <w:r w:rsidRPr="00293EE5">
              <w:rPr>
                <w:szCs w:val="22"/>
              </w:rPr>
              <w:t xml:space="preserve"> aligned to BU Auto Roles Description</w:t>
            </w:r>
          </w:p>
        </w:tc>
        <w:tc>
          <w:tcPr>
            <w:tcW w:w="1380" w:type="pct"/>
            <w:tcBorders>
              <w:top w:val="single" w:sz="6" w:space="0" w:color="auto"/>
              <w:left w:val="single" w:sz="6" w:space="0" w:color="auto"/>
              <w:bottom w:val="single" w:sz="6" w:space="0" w:color="auto"/>
              <w:right w:val="single" w:sz="6" w:space="0" w:color="auto"/>
            </w:tcBorders>
          </w:tcPr>
          <w:p w14:paraId="6DB09CE7" w14:textId="485042DB" w:rsidR="00C01C6A" w:rsidRPr="00C20B11" w:rsidRDefault="007F2850" w:rsidP="00551DC3">
            <w:pPr>
              <w:pStyle w:val="TableCell"/>
              <w:rPr>
                <w:highlight w:val="yellow"/>
              </w:rPr>
            </w:pPr>
            <w:r>
              <w:t>Anoop Kant Dixit</w:t>
            </w:r>
          </w:p>
        </w:tc>
      </w:tr>
      <w:tr w:rsidR="00930EF3" w:rsidRPr="000E2F51" w14:paraId="5608C365" w14:textId="77777777" w:rsidTr="00612642">
        <w:trPr>
          <w:cantSplit/>
        </w:trPr>
        <w:tc>
          <w:tcPr>
            <w:tcW w:w="992" w:type="pct"/>
            <w:tcBorders>
              <w:top w:val="single" w:sz="6" w:space="0" w:color="auto"/>
              <w:left w:val="single" w:sz="6" w:space="0" w:color="auto"/>
              <w:bottom w:val="single" w:sz="6" w:space="0" w:color="auto"/>
              <w:right w:val="single" w:sz="6" w:space="0" w:color="auto"/>
            </w:tcBorders>
          </w:tcPr>
          <w:p w14:paraId="41411BD8" w14:textId="28A2DC84" w:rsidR="00930EF3" w:rsidRDefault="00930EF3" w:rsidP="00551DC3">
            <w:pPr>
              <w:pStyle w:val="TableCell"/>
            </w:pPr>
            <w:r>
              <w:t>Software Architect</w:t>
            </w:r>
          </w:p>
        </w:tc>
        <w:tc>
          <w:tcPr>
            <w:tcW w:w="2628" w:type="pct"/>
            <w:tcBorders>
              <w:top w:val="single" w:sz="6" w:space="0" w:color="auto"/>
              <w:left w:val="single" w:sz="6" w:space="0" w:color="auto"/>
              <w:bottom w:val="single" w:sz="6" w:space="0" w:color="auto"/>
              <w:right w:val="single" w:sz="6" w:space="0" w:color="auto"/>
            </w:tcBorders>
          </w:tcPr>
          <w:p w14:paraId="79D60189" w14:textId="2F168212" w:rsidR="00930EF3" w:rsidRPr="00293EE5" w:rsidRDefault="00930EF3" w:rsidP="00551DC3">
            <w:pPr>
              <w:pStyle w:val="TableCell"/>
              <w:rPr>
                <w:szCs w:val="22"/>
              </w:rPr>
            </w:pPr>
            <w:r w:rsidRPr="00293EE5">
              <w:rPr>
                <w:szCs w:val="22"/>
              </w:rPr>
              <w:t xml:space="preserve">Documented in BL AMP SW Roles Description </w:t>
            </w:r>
            <w:r w:rsidRPr="00293EE5">
              <w:rPr>
                <w:szCs w:val="22"/>
              </w:rPr>
              <w:fldChar w:fldCharType="begin"/>
            </w:r>
            <w:r w:rsidRPr="00293EE5">
              <w:rPr>
                <w:szCs w:val="22"/>
              </w:rPr>
              <w:instrText xml:space="preserve"> REF _Ref524941837 \r \h  \* MERGEFORMAT </w:instrText>
            </w:r>
            <w:r w:rsidRPr="00293EE5">
              <w:rPr>
                <w:szCs w:val="22"/>
              </w:rPr>
            </w:r>
            <w:r w:rsidRPr="00293EE5">
              <w:rPr>
                <w:szCs w:val="22"/>
              </w:rPr>
              <w:fldChar w:fldCharType="separate"/>
            </w:r>
            <w:r>
              <w:rPr>
                <w:szCs w:val="22"/>
              </w:rPr>
              <w:t>[2]</w:t>
            </w:r>
            <w:r w:rsidRPr="00293EE5">
              <w:rPr>
                <w:szCs w:val="22"/>
              </w:rPr>
              <w:fldChar w:fldCharType="end"/>
            </w:r>
            <w:r w:rsidRPr="00293EE5">
              <w:rPr>
                <w:szCs w:val="22"/>
              </w:rPr>
              <w:t xml:space="preserve"> aligned to BU Auto Roles Description</w:t>
            </w:r>
          </w:p>
        </w:tc>
        <w:tc>
          <w:tcPr>
            <w:tcW w:w="1380" w:type="pct"/>
            <w:tcBorders>
              <w:top w:val="single" w:sz="6" w:space="0" w:color="auto"/>
              <w:left w:val="single" w:sz="6" w:space="0" w:color="auto"/>
              <w:bottom w:val="single" w:sz="6" w:space="0" w:color="auto"/>
              <w:right w:val="single" w:sz="6" w:space="0" w:color="auto"/>
            </w:tcBorders>
          </w:tcPr>
          <w:p w14:paraId="2205DD55" w14:textId="7A4AB33C" w:rsidR="00930EF3" w:rsidRPr="000C78B7" w:rsidRDefault="00930EF3" w:rsidP="00551DC3">
            <w:pPr>
              <w:pStyle w:val="TableCell"/>
            </w:pPr>
            <w:r>
              <w:t>Artur Burchard</w:t>
            </w:r>
          </w:p>
        </w:tc>
      </w:tr>
      <w:tr w:rsidR="00C01C6A" w:rsidRPr="000E2F51" w14:paraId="31764E42" w14:textId="77777777" w:rsidTr="00612642">
        <w:trPr>
          <w:cantSplit/>
        </w:trPr>
        <w:tc>
          <w:tcPr>
            <w:tcW w:w="992" w:type="pct"/>
            <w:tcBorders>
              <w:top w:val="single" w:sz="6" w:space="0" w:color="auto"/>
              <w:left w:val="single" w:sz="6" w:space="0" w:color="auto"/>
              <w:bottom w:val="single" w:sz="6" w:space="0" w:color="auto"/>
              <w:right w:val="single" w:sz="6" w:space="0" w:color="auto"/>
            </w:tcBorders>
          </w:tcPr>
          <w:p w14:paraId="742C930E" w14:textId="6B460043" w:rsidR="00C01C6A" w:rsidRDefault="00C01C6A" w:rsidP="00551DC3">
            <w:pPr>
              <w:pStyle w:val="TableCell"/>
            </w:pPr>
            <w:r>
              <w:t>Quality Assurance</w:t>
            </w:r>
            <w:r w:rsidR="00A66048">
              <w:t xml:space="preserve"> Engineer</w:t>
            </w:r>
          </w:p>
        </w:tc>
        <w:tc>
          <w:tcPr>
            <w:tcW w:w="2628" w:type="pct"/>
            <w:tcBorders>
              <w:top w:val="single" w:sz="6" w:space="0" w:color="auto"/>
              <w:left w:val="single" w:sz="6" w:space="0" w:color="auto"/>
              <w:bottom w:val="single" w:sz="6" w:space="0" w:color="auto"/>
              <w:right w:val="single" w:sz="6" w:space="0" w:color="auto"/>
            </w:tcBorders>
          </w:tcPr>
          <w:p w14:paraId="6D12890D" w14:textId="77777777" w:rsidR="00C01C6A" w:rsidRPr="00293EE5" w:rsidRDefault="00C01C6A" w:rsidP="00551DC3">
            <w:pPr>
              <w:pStyle w:val="TableCell"/>
              <w:rPr>
                <w:szCs w:val="22"/>
              </w:rPr>
            </w:pPr>
            <w:r w:rsidRPr="00293EE5">
              <w:rPr>
                <w:szCs w:val="22"/>
              </w:rPr>
              <w:t xml:space="preserve">Documented in BL AMP SW Roles Description </w:t>
            </w:r>
            <w:r w:rsidRPr="00293EE5">
              <w:rPr>
                <w:szCs w:val="22"/>
              </w:rPr>
              <w:fldChar w:fldCharType="begin"/>
            </w:r>
            <w:r w:rsidRPr="00293EE5">
              <w:rPr>
                <w:szCs w:val="22"/>
              </w:rPr>
              <w:instrText xml:space="preserve"> REF _Ref524941837 \r \h </w:instrText>
            </w:r>
            <w:r w:rsidR="00293EE5" w:rsidRPr="00293EE5">
              <w:rPr>
                <w:szCs w:val="22"/>
              </w:rPr>
              <w:instrText xml:space="preserve"> \* MERGEFORMAT </w:instrText>
            </w:r>
            <w:r w:rsidRPr="00293EE5">
              <w:rPr>
                <w:szCs w:val="22"/>
              </w:rPr>
            </w:r>
            <w:r w:rsidRPr="00293EE5">
              <w:rPr>
                <w:szCs w:val="22"/>
              </w:rPr>
              <w:fldChar w:fldCharType="separate"/>
            </w:r>
            <w:r w:rsidR="00F37517">
              <w:rPr>
                <w:szCs w:val="22"/>
              </w:rPr>
              <w:t>[2]</w:t>
            </w:r>
            <w:r w:rsidRPr="00293EE5">
              <w:rPr>
                <w:szCs w:val="22"/>
              </w:rPr>
              <w:fldChar w:fldCharType="end"/>
            </w:r>
            <w:r w:rsidRPr="00293EE5">
              <w:rPr>
                <w:szCs w:val="22"/>
              </w:rPr>
              <w:t xml:space="preserve"> aligned to BU Auto Roles Description</w:t>
            </w:r>
          </w:p>
        </w:tc>
        <w:tc>
          <w:tcPr>
            <w:tcW w:w="1380" w:type="pct"/>
            <w:tcBorders>
              <w:top w:val="single" w:sz="6" w:space="0" w:color="auto"/>
              <w:left w:val="single" w:sz="6" w:space="0" w:color="auto"/>
              <w:bottom w:val="single" w:sz="6" w:space="0" w:color="auto"/>
              <w:right w:val="single" w:sz="6" w:space="0" w:color="auto"/>
            </w:tcBorders>
          </w:tcPr>
          <w:p w14:paraId="7B20B96C" w14:textId="513DADAE" w:rsidR="00C01C6A" w:rsidRDefault="00C20B11" w:rsidP="00551DC3">
            <w:pPr>
              <w:pStyle w:val="TableCell"/>
            </w:pPr>
            <w:del w:id="18" w:author="Rashmi K C" w:date="2022-06-19T19:28:00Z">
              <w:r w:rsidDel="00EF47C8">
                <w:delText>Rashmi K C</w:delText>
              </w:r>
            </w:del>
            <w:proofErr w:type="spellStart"/>
            <w:ins w:id="19" w:author="Rashmi K C" w:date="2022-06-19T19:29:00Z">
              <w:r w:rsidR="00EF47C8">
                <w:t>Siddareddy</w:t>
              </w:r>
              <w:proofErr w:type="spellEnd"/>
              <w:r w:rsidR="00EF47C8">
                <w:t xml:space="preserve"> S</w:t>
              </w:r>
            </w:ins>
          </w:p>
        </w:tc>
      </w:tr>
      <w:tr w:rsidR="00A66048" w:rsidRPr="000E2F51" w14:paraId="0C67D1D8" w14:textId="77777777" w:rsidTr="00612642">
        <w:trPr>
          <w:cantSplit/>
        </w:trPr>
        <w:tc>
          <w:tcPr>
            <w:tcW w:w="992" w:type="pct"/>
            <w:tcBorders>
              <w:top w:val="single" w:sz="6" w:space="0" w:color="auto"/>
              <w:left w:val="single" w:sz="6" w:space="0" w:color="auto"/>
              <w:bottom w:val="single" w:sz="6" w:space="0" w:color="auto"/>
              <w:right w:val="single" w:sz="6" w:space="0" w:color="auto"/>
            </w:tcBorders>
          </w:tcPr>
          <w:p w14:paraId="22714A94" w14:textId="33EC0AF0" w:rsidR="00A66048" w:rsidRDefault="00A66048" w:rsidP="00551DC3">
            <w:pPr>
              <w:pStyle w:val="TableCell"/>
            </w:pPr>
            <w:r>
              <w:t>Software Quality Assurance</w:t>
            </w:r>
          </w:p>
        </w:tc>
        <w:tc>
          <w:tcPr>
            <w:tcW w:w="2628" w:type="pct"/>
            <w:tcBorders>
              <w:top w:val="single" w:sz="6" w:space="0" w:color="auto"/>
              <w:left w:val="single" w:sz="6" w:space="0" w:color="auto"/>
              <w:bottom w:val="single" w:sz="6" w:space="0" w:color="auto"/>
              <w:right w:val="single" w:sz="6" w:space="0" w:color="auto"/>
            </w:tcBorders>
          </w:tcPr>
          <w:p w14:paraId="6F46D705" w14:textId="64798D06" w:rsidR="00A66048" w:rsidRPr="00293EE5" w:rsidRDefault="00A66048" w:rsidP="00551DC3">
            <w:pPr>
              <w:pStyle w:val="TableCell"/>
              <w:rPr>
                <w:szCs w:val="22"/>
              </w:rPr>
            </w:pPr>
            <w:r w:rsidRPr="00293EE5">
              <w:rPr>
                <w:szCs w:val="22"/>
              </w:rPr>
              <w:t xml:space="preserve">Documented in BL AMP SW Roles Description </w:t>
            </w:r>
            <w:r w:rsidRPr="00293EE5">
              <w:rPr>
                <w:szCs w:val="22"/>
              </w:rPr>
              <w:fldChar w:fldCharType="begin"/>
            </w:r>
            <w:r w:rsidRPr="00293EE5">
              <w:rPr>
                <w:szCs w:val="22"/>
              </w:rPr>
              <w:instrText xml:space="preserve"> REF _Ref524941837 \r \h  \* MERGEFORMAT </w:instrText>
            </w:r>
            <w:r w:rsidRPr="00293EE5">
              <w:rPr>
                <w:szCs w:val="22"/>
              </w:rPr>
            </w:r>
            <w:r w:rsidRPr="00293EE5">
              <w:rPr>
                <w:szCs w:val="22"/>
              </w:rPr>
              <w:fldChar w:fldCharType="separate"/>
            </w:r>
            <w:r>
              <w:rPr>
                <w:szCs w:val="22"/>
              </w:rPr>
              <w:t>[2]</w:t>
            </w:r>
            <w:r w:rsidRPr="00293EE5">
              <w:rPr>
                <w:szCs w:val="22"/>
              </w:rPr>
              <w:fldChar w:fldCharType="end"/>
            </w:r>
            <w:r w:rsidRPr="00293EE5">
              <w:rPr>
                <w:szCs w:val="22"/>
              </w:rPr>
              <w:t xml:space="preserve"> aligned to BU Auto Roles Description</w:t>
            </w:r>
          </w:p>
        </w:tc>
        <w:tc>
          <w:tcPr>
            <w:tcW w:w="1380" w:type="pct"/>
            <w:tcBorders>
              <w:top w:val="single" w:sz="6" w:space="0" w:color="auto"/>
              <w:left w:val="single" w:sz="6" w:space="0" w:color="auto"/>
              <w:bottom w:val="single" w:sz="6" w:space="0" w:color="auto"/>
              <w:right w:val="single" w:sz="6" w:space="0" w:color="auto"/>
            </w:tcBorders>
          </w:tcPr>
          <w:p w14:paraId="0BB3D10F" w14:textId="45976FE6" w:rsidR="00A66048" w:rsidRDefault="00A66048" w:rsidP="00551DC3">
            <w:pPr>
              <w:pStyle w:val="TableCell"/>
            </w:pPr>
            <w:r>
              <w:t>Eleonora Gianfermi</w:t>
            </w:r>
          </w:p>
        </w:tc>
      </w:tr>
    </w:tbl>
    <w:p w14:paraId="22A514B8" w14:textId="5025C07A" w:rsidR="0019033F" w:rsidRPr="00923373" w:rsidRDefault="00923373" w:rsidP="00923373">
      <w:pPr>
        <w:pStyle w:val="Caption"/>
        <w:jc w:val="center"/>
        <w:rPr>
          <w:sz w:val="20"/>
        </w:rPr>
      </w:pPr>
      <w:r w:rsidRPr="00923373">
        <w:rPr>
          <w:sz w:val="20"/>
        </w:rPr>
        <w:t xml:space="preserve">Table </w:t>
      </w:r>
      <w:r w:rsidRPr="00923373">
        <w:rPr>
          <w:sz w:val="20"/>
        </w:rPr>
        <w:fldChar w:fldCharType="begin"/>
      </w:r>
      <w:r w:rsidRPr="00923373">
        <w:rPr>
          <w:sz w:val="20"/>
        </w:rPr>
        <w:instrText xml:space="preserve"> SEQ Table \* ARABIC </w:instrText>
      </w:r>
      <w:r w:rsidRPr="00923373">
        <w:rPr>
          <w:sz w:val="20"/>
        </w:rPr>
        <w:fldChar w:fldCharType="separate"/>
      </w:r>
      <w:r w:rsidR="00797292">
        <w:rPr>
          <w:noProof/>
          <w:sz w:val="20"/>
        </w:rPr>
        <w:t>1</w:t>
      </w:r>
      <w:r w:rsidRPr="00923373">
        <w:rPr>
          <w:sz w:val="20"/>
        </w:rPr>
        <w:fldChar w:fldCharType="end"/>
      </w:r>
      <w:r w:rsidRPr="00923373">
        <w:rPr>
          <w:sz w:val="20"/>
        </w:rPr>
        <w:t xml:space="preserve"> Roles, Responsibilities and Assignment</w:t>
      </w:r>
    </w:p>
    <w:p w14:paraId="3218890C" w14:textId="77777777" w:rsidR="004D51A1" w:rsidRDefault="004D51A1" w:rsidP="006D566A"/>
    <w:p w14:paraId="724E5FA8" w14:textId="77777777" w:rsidR="00DF13ED" w:rsidRDefault="00DF13ED" w:rsidP="00DF13ED">
      <w:pPr>
        <w:pStyle w:val="Heading2"/>
        <w:tabs>
          <w:tab w:val="clear" w:pos="1836"/>
        </w:tabs>
        <w:spacing w:before="0" w:after="0"/>
        <w:ind w:left="720" w:hanging="720"/>
        <w:rPr>
          <w:bCs/>
        </w:rPr>
      </w:pPr>
      <w:bookmarkStart w:id="20" w:name="_Toc524692704"/>
      <w:bookmarkStart w:id="21" w:name="_Toc63431114"/>
      <w:r>
        <w:rPr>
          <w:bCs/>
        </w:rPr>
        <w:t>R</w:t>
      </w:r>
      <w:r w:rsidRPr="00DF13ED">
        <w:rPr>
          <w:bCs/>
        </w:rPr>
        <w:t>eporting structure</w:t>
      </w:r>
      <w:bookmarkEnd w:id="20"/>
      <w:bookmarkEnd w:id="21"/>
    </w:p>
    <w:p w14:paraId="43B8A91E" w14:textId="77777777" w:rsidR="00DC3E8A" w:rsidRDefault="00DC3E8A" w:rsidP="00DC3E8A">
      <w:pPr>
        <w:ind w:left="0"/>
        <w:rPr>
          <w:bCs/>
          <w:highlight w:val="yellow"/>
        </w:rPr>
      </w:pPr>
    </w:p>
    <w:p w14:paraId="1E3CABC2" w14:textId="2105ECFE" w:rsidR="00A01A91" w:rsidRDefault="00A01A91" w:rsidP="00D8071E">
      <w:r>
        <w:t xml:space="preserve">The relationship between the </w:t>
      </w:r>
      <w:r w:rsidR="007D082F">
        <w:t>RFE FW</w:t>
      </w:r>
      <w:r w:rsidR="000E5A8A">
        <w:t xml:space="preserve">, </w:t>
      </w:r>
      <w:r w:rsidR="00A93441">
        <w:t xml:space="preserve">RFE </w:t>
      </w:r>
      <w:r w:rsidR="000E5A8A">
        <w:t>GUI</w:t>
      </w:r>
      <w:r>
        <w:t xml:space="preserve"> team and the </w:t>
      </w:r>
      <w:r w:rsidR="008017C0">
        <w:t>SW</w:t>
      </w:r>
      <w:r>
        <w:t xml:space="preserve"> Quality organization is presented in the following figure:</w:t>
      </w:r>
    </w:p>
    <w:p w14:paraId="3AA06D41" w14:textId="7AB5E70F" w:rsidR="00FB7A58" w:rsidRDefault="00FB7A58" w:rsidP="00D8071E">
      <w:pPr>
        <w:rPr>
          <w:noProof/>
        </w:rPr>
      </w:pPr>
    </w:p>
    <w:p w14:paraId="2F6E3511" w14:textId="7747E8D3" w:rsidR="00E30374" w:rsidRDefault="00E30374" w:rsidP="00D8071E">
      <w:pPr>
        <w:rPr>
          <w:noProof/>
        </w:rPr>
      </w:pPr>
    </w:p>
    <w:p w14:paraId="1CBBE2BC" w14:textId="6EF61857" w:rsidR="00E30374" w:rsidRDefault="00E30374" w:rsidP="00D8071E">
      <w:pPr>
        <w:rPr>
          <w:noProof/>
        </w:rPr>
      </w:pPr>
    </w:p>
    <w:p w14:paraId="7210BDD5" w14:textId="37CA2056" w:rsidR="00E30374" w:rsidRDefault="00021C45" w:rsidP="00D8071E">
      <w:pPr>
        <w:rPr>
          <w:noProof/>
        </w:rPr>
      </w:pPr>
      <w:ins w:id="22" w:author="Rashmi K C" w:date="2022-06-19T19:47:00Z">
        <w:r>
          <w:rPr>
            <w:noProof/>
          </w:rPr>
          <w:drawing>
            <wp:anchor distT="0" distB="0" distL="114300" distR="114300" simplePos="0" relativeHeight="251658240" behindDoc="1" locked="0" layoutInCell="1" allowOverlap="1" wp14:anchorId="6A13174A" wp14:editId="68FB4480">
              <wp:simplePos x="0" y="0"/>
              <wp:positionH relativeFrom="column">
                <wp:posOffset>54189</wp:posOffset>
              </wp:positionH>
              <wp:positionV relativeFrom="paragraph">
                <wp:posOffset>2536356</wp:posOffset>
              </wp:positionV>
              <wp:extent cx="6571716" cy="3087054"/>
              <wp:effectExtent l="0" t="0" r="635"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78795" cy="3090379"/>
                      </a:xfrm>
                      <a:prstGeom prst="rect">
                        <a:avLst/>
                      </a:prstGeom>
                      <a:noFill/>
                    </pic:spPr>
                  </pic:pic>
                </a:graphicData>
              </a:graphic>
              <wp14:sizeRelH relativeFrom="page">
                <wp14:pctWidth>0</wp14:pctWidth>
              </wp14:sizeRelH>
              <wp14:sizeRelV relativeFrom="page">
                <wp14:pctHeight>0</wp14:pctHeight>
              </wp14:sizeRelV>
            </wp:anchor>
          </w:drawing>
        </w:r>
      </w:ins>
      <w:del w:id="23" w:author="Rashmi K C" w:date="2022-06-19T19:30:00Z">
        <w:r w:rsidR="00E30374" w:rsidRPr="00E30374" w:rsidDel="00EF47C8">
          <w:rPr>
            <w:noProof/>
          </w:rPr>
          <w:drawing>
            <wp:inline distT="0" distB="0" distL="0" distR="0" wp14:anchorId="4A3A138B" wp14:editId="59B2BC2F">
              <wp:extent cx="6318885" cy="2538095"/>
              <wp:effectExtent l="0" t="0" r="5715" b="0"/>
              <wp:docPr id="2" name="Picture 1">
                <a:extLst xmlns:a="http://schemas.openxmlformats.org/drawingml/2006/main">
                  <a:ext uri="{FF2B5EF4-FFF2-40B4-BE49-F238E27FC236}">
                    <a16:creationId xmlns:a16="http://schemas.microsoft.com/office/drawing/2014/main" id="{07B16D00-259F-492D-87F0-C16DB93F18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7B16D00-259F-492D-87F0-C16DB93F189E}"/>
                          </a:ext>
                        </a:extLst>
                      </pic:cNvPr>
                      <pic:cNvPicPr>
                        <a:picLocks noChangeAspect="1"/>
                      </pic:cNvPicPr>
                    </pic:nvPicPr>
                    <pic:blipFill>
                      <a:blip r:embed="rId12"/>
                      <a:stretch>
                        <a:fillRect/>
                      </a:stretch>
                    </pic:blipFill>
                    <pic:spPr>
                      <a:xfrm>
                        <a:off x="0" y="0"/>
                        <a:ext cx="6318885" cy="2538095"/>
                      </a:xfrm>
                      <a:prstGeom prst="rect">
                        <a:avLst/>
                      </a:prstGeom>
                    </pic:spPr>
                  </pic:pic>
                </a:graphicData>
              </a:graphic>
            </wp:inline>
          </w:drawing>
        </w:r>
      </w:del>
    </w:p>
    <w:p w14:paraId="1895EC5F" w14:textId="478AED9B" w:rsidR="00A01A91" w:rsidRDefault="00A01A91" w:rsidP="00A01A91">
      <w:pPr>
        <w:pStyle w:val="BodyText"/>
        <w:jc w:val="center"/>
      </w:pPr>
    </w:p>
    <w:p w14:paraId="637A0F7B" w14:textId="77777777" w:rsidR="00021C45" w:rsidRDefault="00021C45" w:rsidP="001F75A0">
      <w:pPr>
        <w:pStyle w:val="Caption"/>
        <w:jc w:val="center"/>
        <w:rPr>
          <w:ins w:id="24" w:author="Rashmi K C" w:date="2022-06-19T19:49:00Z"/>
          <w:sz w:val="20"/>
        </w:rPr>
      </w:pPr>
    </w:p>
    <w:p w14:paraId="045E869D" w14:textId="77777777" w:rsidR="00021C45" w:rsidRDefault="00021C45" w:rsidP="001F75A0">
      <w:pPr>
        <w:pStyle w:val="Caption"/>
        <w:jc w:val="center"/>
        <w:rPr>
          <w:ins w:id="25" w:author="Rashmi K C" w:date="2022-06-19T19:49:00Z"/>
          <w:sz w:val="20"/>
        </w:rPr>
      </w:pPr>
    </w:p>
    <w:p w14:paraId="078F4C56" w14:textId="77777777" w:rsidR="00021C45" w:rsidRDefault="00021C45" w:rsidP="001F75A0">
      <w:pPr>
        <w:pStyle w:val="Caption"/>
        <w:jc w:val="center"/>
        <w:rPr>
          <w:ins w:id="26" w:author="Rashmi K C" w:date="2022-06-19T19:49:00Z"/>
          <w:sz w:val="20"/>
        </w:rPr>
      </w:pPr>
    </w:p>
    <w:p w14:paraId="2F4DC365" w14:textId="77777777" w:rsidR="00021C45" w:rsidRDefault="00021C45" w:rsidP="001F75A0">
      <w:pPr>
        <w:pStyle w:val="Caption"/>
        <w:jc w:val="center"/>
        <w:rPr>
          <w:ins w:id="27" w:author="Rashmi K C" w:date="2022-06-19T19:49:00Z"/>
          <w:sz w:val="20"/>
        </w:rPr>
      </w:pPr>
    </w:p>
    <w:p w14:paraId="2448EAA2" w14:textId="77777777" w:rsidR="00021C45" w:rsidRDefault="00021C45" w:rsidP="001F75A0">
      <w:pPr>
        <w:pStyle w:val="Caption"/>
        <w:jc w:val="center"/>
        <w:rPr>
          <w:ins w:id="28" w:author="Rashmi K C" w:date="2022-06-19T19:49:00Z"/>
          <w:sz w:val="20"/>
        </w:rPr>
      </w:pPr>
    </w:p>
    <w:p w14:paraId="60E4834D" w14:textId="77777777" w:rsidR="00021C45" w:rsidRDefault="00021C45" w:rsidP="001F75A0">
      <w:pPr>
        <w:pStyle w:val="Caption"/>
        <w:jc w:val="center"/>
        <w:rPr>
          <w:ins w:id="29" w:author="Rashmi K C" w:date="2022-06-19T19:49:00Z"/>
          <w:sz w:val="20"/>
        </w:rPr>
      </w:pPr>
    </w:p>
    <w:p w14:paraId="190F35E4" w14:textId="77777777" w:rsidR="00021C45" w:rsidRDefault="00021C45" w:rsidP="001F75A0">
      <w:pPr>
        <w:pStyle w:val="Caption"/>
        <w:jc w:val="center"/>
        <w:rPr>
          <w:ins w:id="30" w:author="Rashmi K C" w:date="2022-06-19T19:49:00Z"/>
          <w:sz w:val="20"/>
        </w:rPr>
      </w:pPr>
    </w:p>
    <w:p w14:paraId="61C30967" w14:textId="77777777" w:rsidR="00021C45" w:rsidRDefault="00021C45" w:rsidP="001F75A0">
      <w:pPr>
        <w:pStyle w:val="Caption"/>
        <w:jc w:val="center"/>
        <w:rPr>
          <w:ins w:id="31" w:author="Rashmi K C" w:date="2022-06-19T19:49:00Z"/>
          <w:sz w:val="20"/>
        </w:rPr>
      </w:pPr>
    </w:p>
    <w:p w14:paraId="21A9213B" w14:textId="77777777" w:rsidR="00021C45" w:rsidRDefault="00021C45" w:rsidP="001F75A0">
      <w:pPr>
        <w:pStyle w:val="Caption"/>
        <w:jc w:val="center"/>
        <w:rPr>
          <w:ins w:id="32" w:author="Rashmi K C" w:date="2022-06-19T19:49:00Z"/>
          <w:sz w:val="20"/>
        </w:rPr>
      </w:pPr>
    </w:p>
    <w:p w14:paraId="12FC5566" w14:textId="77777777" w:rsidR="00021C45" w:rsidRDefault="00021C45" w:rsidP="001F75A0">
      <w:pPr>
        <w:pStyle w:val="Caption"/>
        <w:jc w:val="center"/>
        <w:rPr>
          <w:ins w:id="33" w:author="Rashmi K C" w:date="2022-06-19T19:49:00Z"/>
          <w:sz w:val="20"/>
        </w:rPr>
      </w:pPr>
    </w:p>
    <w:p w14:paraId="3C95D96B" w14:textId="77777777" w:rsidR="00021C45" w:rsidRDefault="00021C45" w:rsidP="001F75A0">
      <w:pPr>
        <w:pStyle w:val="Caption"/>
        <w:jc w:val="center"/>
        <w:rPr>
          <w:ins w:id="34" w:author="Rashmi K C" w:date="2022-06-19T19:49:00Z"/>
          <w:sz w:val="20"/>
        </w:rPr>
      </w:pPr>
    </w:p>
    <w:p w14:paraId="59398557" w14:textId="77777777" w:rsidR="00021C45" w:rsidRDefault="00021C45" w:rsidP="001F75A0">
      <w:pPr>
        <w:pStyle w:val="Caption"/>
        <w:jc w:val="center"/>
        <w:rPr>
          <w:ins w:id="35" w:author="Rashmi K C" w:date="2022-06-19T19:49:00Z"/>
          <w:sz w:val="20"/>
        </w:rPr>
      </w:pPr>
    </w:p>
    <w:p w14:paraId="0A83973F" w14:textId="77777777" w:rsidR="00021C45" w:rsidRDefault="00021C45" w:rsidP="001F75A0">
      <w:pPr>
        <w:pStyle w:val="Caption"/>
        <w:jc w:val="center"/>
        <w:rPr>
          <w:ins w:id="36" w:author="Rashmi K C" w:date="2022-06-19T19:49:00Z"/>
          <w:sz w:val="20"/>
        </w:rPr>
      </w:pPr>
    </w:p>
    <w:p w14:paraId="4CC8DEC4" w14:textId="77777777" w:rsidR="00021C45" w:rsidRDefault="00021C45" w:rsidP="001F75A0">
      <w:pPr>
        <w:pStyle w:val="Caption"/>
        <w:jc w:val="center"/>
        <w:rPr>
          <w:ins w:id="37" w:author="Rashmi K C" w:date="2022-06-19T19:49:00Z"/>
          <w:sz w:val="20"/>
        </w:rPr>
      </w:pPr>
    </w:p>
    <w:p w14:paraId="76FE6914" w14:textId="77777777" w:rsidR="00021C45" w:rsidRDefault="00021C45" w:rsidP="001F75A0">
      <w:pPr>
        <w:pStyle w:val="Caption"/>
        <w:jc w:val="center"/>
        <w:rPr>
          <w:ins w:id="38" w:author="Rashmi K C" w:date="2022-06-19T19:49:00Z"/>
          <w:sz w:val="20"/>
        </w:rPr>
      </w:pPr>
    </w:p>
    <w:p w14:paraId="647BCA77" w14:textId="77777777" w:rsidR="00021C45" w:rsidRDefault="00021C45" w:rsidP="001F75A0">
      <w:pPr>
        <w:pStyle w:val="Caption"/>
        <w:jc w:val="center"/>
        <w:rPr>
          <w:ins w:id="39" w:author="Rashmi K C" w:date="2022-06-19T19:49:00Z"/>
          <w:sz w:val="20"/>
        </w:rPr>
      </w:pPr>
    </w:p>
    <w:p w14:paraId="04687B5C" w14:textId="77777777" w:rsidR="00021C45" w:rsidRDefault="00021C45" w:rsidP="001F75A0">
      <w:pPr>
        <w:pStyle w:val="Caption"/>
        <w:jc w:val="center"/>
        <w:rPr>
          <w:ins w:id="40" w:author="Rashmi K C" w:date="2022-06-19T19:49:00Z"/>
          <w:sz w:val="20"/>
        </w:rPr>
      </w:pPr>
    </w:p>
    <w:p w14:paraId="3F1C7317" w14:textId="77777777" w:rsidR="00021C45" w:rsidRDefault="00021C45" w:rsidP="001F75A0">
      <w:pPr>
        <w:pStyle w:val="Caption"/>
        <w:jc w:val="center"/>
        <w:rPr>
          <w:ins w:id="41" w:author="Rashmi K C" w:date="2022-06-19T19:49:00Z"/>
          <w:sz w:val="20"/>
        </w:rPr>
      </w:pPr>
    </w:p>
    <w:p w14:paraId="36967610" w14:textId="77777777" w:rsidR="00021C45" w:rsidRDefault="00021C45" w:rsidP="001F75A0">
      <w:pPr>
        <w:pStyle w:val="Caption"/>
        <w:jc w:val="center"/>
        <w:rPr>
          <w:ins w:id="42" w:author="Rashmi K C" w:date="2022-06-19T19:49:00Z"/>
          <w:sz w:val="20"/>
        </w:rPr>
      </w:pPr>
    </w:p>
    <w:p w14:paraId="2A848CCC" w14:textId="77777777" w:rsidR="00021C45" w:rsidRDefault="00021C45" w:rsidP="001F75A0">
      <w:pPr>
        <w:pStyle w:val="Caption"/>
        <w:jc w:val="center"/>
        <w:rPr>
          <w:ins w:id="43" w:author="Rashmi K C" w:date="2022-06-19T19:49:00Z"/>
          <w:sz w:val="20"/>
        </w:rPr>
      </w:pPr>
    </w:p>
    <w:p w14:paraId="180003BC" w14:textId="77777777" w:rsidR="00021C45" w:rsidRDefault="00021C45" w:rsidP="001F75A0">
      <w:pPr>
        <w:pStyle w:val="Caption"/>
        <w:jc w:val="center"/>
        <w:rPr>
          <w:ins w:id="44" w:author="Rashmi K C" w:date="2022-06-19T19:49:00Z"/>
          <w:sz w:val="20"/>
        </w:rPr>
      </w:pPr>
    </w:p>
    <w:p w14:paraId="4A99C982" w14:textId="3A1A24BC" w:rsidR="001F75A0" w:rsidRDefault="001F75A0" w:rsidP="001F75A0">
      <w:pPr>
        <w:pStyle w:val="Caption"/>
        <w:jc w:val="center"/>
        <w:rPr>
          <w:ins w:id="45" w:author="Rashmi K C" w:date="2022-06-19T19:49:00Z"/>
          <w:sz w:val="20"/>
        </w:rPr>
      </w:pPr>
      <w:r w:rsidRPr="001F75A0">
        <w:rPr>
          <w:sz w:val="20"/>
        </w:rPr>
        <w:t xml:space="preserve">Figure </w:t>
      </w:r>
      <w:r w:rsidRPr="001F75A0">
        <w:rPr>
          <w:sz w:val="20"/>
        </w:rPr>
        <w:fldChar w:fldCharType="begin"/>
      </w:r>
      <w:r w:rsidRPr="001F75A0">
        <w:rPr>
          <w:sz w:val="20"/>
        </w:rPr>
        <w:instrText xml:space="preserve"> SEQ Figure \* ARABIC </w:instrText>
      </w:r>
      <w:r w:rsidRPr="001F75A0">
        <w:rPr>
          <w:sz w:val="20"/>
        </w:rPr>
        <w:fldChar w:fldCharType="separate"/>
      </w:r>
      <w:r w:rsidR="00F37517">
        <w:rPr>
          <w:noProof/>
          <w:sz w:val="20"/>
        </w:rPr>
        <w:t>1</w:t>
      </w:r>
      <w:r w:rsidRPr="001F75A0">
        <w:rPr>
          <w:sz w:val="20"/>
        </w:rPr>
        <w:fldChar w:fldCharType="end"/>
      </w:r>
      <w:r w:rsidRPr="001F75A0">
        <w:rPr>
          <w:sz w:val="20"/>
        </w:rPr>
        <w:t xml:space="preserve"> </w:t>
      </w:r>
      <w:r w:rsidR="00DB4B24">
        <w:rPr>
          <w:sz w:val="20"/>
        </w:rPr>
        <w:t xml:space="preserve">STRX </w:t>
      </w:r>
      <w:r w:rsidR="007D082F">
        <w:rPr>
          <w:sz w:val="20"/>
        </w:rPr>
        <w:t>RFE FW</w:t>
      </w:r>
      <w:r w:rsidR="000E5A8A">
        <w:rPr>
          <w:sz w:val="20"/>
        </w:rPr>
        <w:t>, GUI</w:t>
      </w:r>
      <w:r w:rsidRPr="001F75A0">
        <w:rPr>
          <w:sz w:val="20"/>
        </w:rPr>
        <w:t xml:space="preserve"> </w:t>
      </w:r>
      <w:r w:rsidR="000E5A8A">
        <w:rPr>
          <w:sz w:val="20"/>
        </w:rPr>
        <w:t xml:space="preserve">SW </w:t>
      </w:r>
      <w:r w:rsidRPr="001F75A0">
        <w:rPr>
          <w:sz w:val="20"/>
        </w:rPr>
        <w:t>and QA organization</w:t>
      </w:r>
    </w:p>
    <w:p w14:paraId="7B8D2FBF" w14:textId="726D9D62" w:rsidR="00021C45" w:rsidRDefault="00021C45" w:rsidP="00021C45">
      <w:pPr>
        <w:rPr>
          <w:ins w:id="46" w:author="Rashmi K C" w:date="2022-06-19T19:49:00Z"/>
        </w:rPr>
      </w:pPr>
    </w:p>
    <w:p w14:paraId="723BA120" w14:textId="74A13172" w:rsidR="00021C45" w:rsidRDefault="00021C45" w:rsidP="00021C45">
      <w:pPr>
        <w:rPr>
          <w:ins w:id="47" w:author="Rashmi K C" w:date="2022-06-19T19:49:00Z"/>
        </w:rPr>
      </w:pPr>
    </w:p>
    <w:p w14:paraId="66F2E71C" w14:textId="0F991164" w:rsidR="00021C45" w:rsidRDefault="00021C45" w:rsidP="00021C45">
      <w:pPr>
        <w:rPr>
          <w:ins w:id="48" w:author="Rashmi K C" w:date="2022-06-19T19:49:00Z"/>
        </w:rPr>
      </w:pPr>
    </w:p>
    <w:p w14:paraId="7E3CD23C" w14:textId="7E5A4EBD" w:rsidR="00021C45" w:rsidRDefault="00021C45" w:rsidP="00021C45">
      <w:pPr>
        <w:rPr>
          <w:ins w:id="49" w:author="Rashmi K C" w:date="2022-06-19T19:49:00Z"/>
        </w:rPr>
      </w:pPr>
    </w:p>
    <w:p w14:paraId="698BAE1B" w14:textId="2EA32EFB" w:rsidR="00021C45" w:rsidRDefault="00021C45" w:rsidP="00021C45">
      <w:pPr>
        <w:rPr>
          <w:ins w:id="50" w:author="Rashmi K C" w:date="2022-06-19T19:49:00Z"/>
        </w:rPr>
      </w:pPr>
    </w:p>
    <w:p w14:paraId="454E1F9C" w14:textId="611F8800" w:rsidR="00021C45" w:rsidRDefault="00021C45" w:rsidP="00021C45">
      <w:pPr>
        <w:rPr>
          <w:ins w:id="51" w:author="Rashmi K C" w:date="2022-06-19T19:49:00Z"/>
        </w:rPr>
      </w:pPr>
    </w:p>
    <w:p w14:paraId="11B14A29" w14:textId="5976B86C" w:rsidR="00021C45" w:rsidRDefault="00021C45" w:rsidP="00021C45">
      <w:pPr>
        <w:rPr>
          <w:ins w:id="52" w:author="Rashmi K C" w:date="2022-06-19T19:49:00Z"/>
        </w:rPr>
      </w:pPr>
    </w:p>
    <w:p w14:paraId="3A8DE38C" w14:textId="705F434E" w:rsidR="00021C45" w:rsidRDefault="00021C45" w:rsidP="00021C45">
      <w:pPr>
        <w:rPr>
          <w:ins w:id="53" w:author="Rashmi K C" w:date="2022-06-19T19:49:00Z"/>
        </w:rPr>
      </w:pPr>
    </w:p>
    <w:p w14:paraId="11A5F230" w14:textId="2648CFD0" w:rsidR="00021C45" w:rsidRDefault="00021C45" w:rsidP="00021C45">
      <w:pPr>
        <w:rPr>
          <w:ins w:id="54" w:author="Rashmi K C" w:date="2022-06-19T19:49:00Z"/>
        </w:rPr>
      </w:pPr>
    </w:p>
    <w:p w14:paraId="52593720" w14:textId="43A4BB4A" w:rsidR="00021C45" w:rsidRDefault="00021C45" w:rsidP="00021C45">
      <w:pPr>
        <w:rPr>
          <w:ins w:id="55" w:author="Rashmi K C" w:date="2022-06-19T19:49:00Z"/>
        </w:rPr>
      </w:pPr>
    </w:p>
    <w:p w14:paraId="21B1D89B" w14:textId="3ECF7A2A" w:rsidR="00021C45" w:rsidRDefault="00021C45" w:rsidP="00021C45">
      <w:pPr>
        <w:rPr>
          <w:ins w:id="56" w:author="Rashmi K C" w:date="2022-06-19T19:49:00Z"/>
        </w:rPr>
      </w:pPr>
    </w:p>
    <w:p w14:paraId="388E7E84" w14:textId="4D985EF3" w:rsidR="00021C45" w:rsidRDefault="00021C45" w:rsidP="00021C45">
      <w:pPr>
        <w:rPr>
          <w:ins w:id="57" w:author="Rashmi K C" w:date="2022-06-19T19:49:00Z"/>
        </w:rPr>
      </w:pPr>
    </w:p>
    <w:p w14:paraId="2B3EB632" w14:textId="539C090E" w:rsidR="00021C45" w:rsidRPr="00021C45" w:rsidDel="00021C45" w:rsidRDefault="00021C45" w:rsidP="00021C45">
      <w:pPr>
        <w:rPr>
          <w:del w:id="58" w:author="Rashmi K C" w:date="2022-06-19T19:49:00Z"/>
          <w:rPrChange w:id="59" w:author="Rashmi K C" w:date="2022-06-19T19:49:00Z">
            <w:rPr>
              <w:del w:id="60" w:author="Rashmi K C" w:date="2022-06-19T19:49:00Z"/>
              <w:sz w:val="20"/>
            </w:rPr>
          </w:rPrChange>
        </w:rPr>
        <w:pPrChange w:id="61" w:author="Rashmi K C" w:date="2022-06-19T19:49:00Z">
          <w:pPr>
            <w:pStyle w:val="Caption"/>
            <w:jc w:val="center"/>
          </w:pPr>
        </w:pPrChange>
      </w:pPr>
    </w:p>
    <w:p w14:paraId="08D467A2" w14:textId="77777777" w:rsidR="008F1F22" w:rsidRPr="00DF13ED" w:rsidRDefault="008F1F22" w:rsidP="00DF13ED">
      <w:pPr>
        <w:ind w:left="0"/>
        <w:rPr>
          <w:i/>
          <w:noProof/>
          <w:sz w:val="20"/>
        </w:rPr>
      </w:pPr>
    </w:p>
    <w:p w14:paraId="57985870" w14:textId="77777777" w:rsidR="00A023A1" w:rsidRDefault="00A023A1" w:rsidP="00F15F3C">
      <w:pPr>
        <w:pStyle w:val="Heading2"/>
        <w:tabs>
          <w:tab w:val="clear" w:pos="1836"/>
        </w:tabs>
        <w:spacing w:before="0" w:after="0"/>
        <w:ind w:left="720" w:hanging="720"/>
      </w:pPr>
      <w:bookmarkStart w:id="62" w:name="_Toc524692705"/>
      <w:bookmarkStart w:id="63" w:name="_Toc63431115"/>
      <w:r w:rsidRPr="00A023A1">
        <w:rPr>
          <w:bCs/>
        </w:rPr>
        <w:t>Escalation Path</w:t>
      </w:r>
      <w:bookmarkEnd w:id="62"/>
      <w:bookmarkEnd w:id="63"/>
    </w:p>
    <w:p w14:paraId="0A85AF6F" w14:textId="77777777" w:rsidR="00F15F3C" w:rsidRPr="00F15F3C" w:rsidRDefault="00F15F3C" w:rsidP="00F15F3C"/>
    <w:p w14:paraId="45A7FAA2" w14:textId="77777777" w:rsidR="00066AD5" w:rsidRDefault="00066AD5" w:rsidP="00D8071E">
      <w:r>
        <w:t>Issues found during QA activities are discus</w:t>
      </w:r>
      <w:r w:rsidR="009C4931">
        <w:t xml:space="preserve">sed first with Project Manager </w:t>
      </w:r>
      <w:r>
        <w:t xml:space="preserve">and escalated to the Quality Manager and Team Manager if not resolved. </w:t>
      </w:r>
    </w:p>
    <w:p w14:paraId="5846F35D" w14:textId="77777777" w:rsidR="00A4002F" w:rsidRDefault="00A4002F">
      <w:pPr>
        <w:ind w:left="0"/>
      </w:pPr>
    </w:p>
    <w:p w14:paraId="34F320CF" w14:textId="77777777" w:rsidR="00A4002F" w:rsidRDefault="004F2D4E" w:rsidP="00A4002F">
      <w:pPr>
        <w:pStyle w:val="Heading2"/>
        <w:tabs>
          <w:tab w:val="clear" w:pos="1836"/>
        </w:tabs>
        <w:spacing w:before="0" w:after="0"/>
        <w:ind w:left="720" w:hanging="720"/>
      </w:pPr>
      <w:bookmarkStart w:id="64" w:name="_Toc524692706"/>
      <w:bookmarkStart w:id="65" w:name="_Toc63431116"/>
      <w:r>
        <w:t>Quality Resources and I</w:t>
      </w:r>
      <w:r w:rsidR="00A4002F">
        <w:t>nfrastructure</w:t>
      </w:r>
      <w:bookmarkEnd w:id="64"/>
      <w:bookmarkEnd w:id="65"/>
    </w:p>
    <w:p w14:paraId="6E3E7FDC" w14:textId="77777777" w:rsidR="00A4002F" w:rsidRDefault="00A4002F" w:rsidP="00A4002F"/>
    <w:p w14:paraId="6EBC12E1" w14:textId="7D3E6057" w:rsidR="00A6483D" w:rsidRDefault="00A6483D" w:rsidP="00D8071E">
      <w:r>
        <w:t xml:space="preserve">Quality Assurance resources, infrastructure and facilities required for performing the </w:t>
      </w:r>
      <w:r w:rsidR="00DB4B24">
        <w:t xml:space="preserve">STRX </w:t>
      </w:r>
      <w:r w:rsidR="007D082F">
        <w:t>RFE FW</w:t>
      </w:r>
      <w:r w:rsidR="00DB4B24">
        <w:t xml:space="preserve"> </w:t>
      </w:r>
      <w:del w:id="66" w:author="Rashmi K C" w:date="2022-06-19T19:28:00Z">
        <w:r w:rsidR="000E5A8A" w:rsidDel="00EF47C8">
          <w:delText>and RFE GUI</w:delText>
        </w:r>
      </w:del>
      <w:r>
        <w:t xml:space="preserve"> </w:t>
      </w:r>
      <w:r w:rsidR="00D8071E">
        <w:t>q</w:t>
      </w:r>
      <w:r>
        <w:t xml:space="preserve">uality </w:t>
      </w:r>
      <w:r w:rsidR="00D8071E">
        <w:t>a</w:t>
      </w:r>
      <w:r>
        <w:t xml:space="preserve">ssurance </w:t>
      </w:r>
      <w:r w:rsidR="00D8071E">
        <w:t>a</w:t>
      </w:r>
      <w:r>
        <w:t xml:space="preserve">ctivities </w:t>
      </w:r>
      <w:r w:rsidR="00D8071E">
        <w:t>and the information related to quality management and process tools can be found in the AMP SW Quality Assurance Generic Plan</w:t>
      </w:r>
      <w:r w:rsidR="00F857D2">
        <w:t xml:space="preserve"> </w:t>
      </w:r>
      <w:r w:rsidR="00F857D2">
        <w:fldChar w:fldCharType="begin"/>
      </w:r>
      <w:r w:rsidR="00F857D2">
        <w:instrText xml:space="preserve"> REF _Ref524941326 \r \h </w:instrText>
      </w:r>
      <w:r w:rsidR="00F857D2">
        <w:fldChar w:fldCharType="separate"/>
      </w:r>
      <w:r w:rsidR="00F37517">
        <w:t>[3]</w:t>
      </w:r>
      <w:r w:rsidR="00F857D2">
        <w:fldChar w:fldCharType="end"/>
      </w:r>
      <w:r>
        <w:t>.</w:t>
      </w:r>
    </w:p>
    <w:p w14:paraId="402D3A99" w14:textId="24143C0C" w:rsidR="001F44D4" w:rsidDel="00021C45" w:rsidRDefault="001F44D4" w:rsidP="00D8071E">
      <w:pPr>
        <w:rPr>
          <w:del w:id="67" w:author="Rashmi K C" w:date="2022-06-19T19:50:00Z"/>
          <w:rFonts w:ascii="Times New Roman" w:hAnsi="Times New Roman" w:cs="Times New Roman"/>
          <w:sz w:val="20"/>
          <w:lang w:val="en-US"/>
        </w:rPr>
      </w:pPr>
      <w:r>
        <w:t>.</w:t>
      </w:r>
    </w:p>
    <w:p w14:paraId="222DD8F9" w14:textId="375069A8" w:rsidR="001F44D4" w:rsidDel="00021C45" w:rsidRDefault="001F44D4" w:rsidP="00021C45">
      <w:pPr>
        <w:rPr>
          <w:del w:id="68" w:author="Rashmi K C" w:date="2022-06-19T19:50:00Z"/>
          <w:rFonts w:ascii="Times New Roman" w:hAnsi="Times New Roman" w:cs="Times New Roman"/>
          <w:sz w:val="20"/>
          <w:lang w:val="en-US"/>
        </w:rPr>
        <w:pPrChange w:id="69" w:author="Rashmi K C" w:date="2022-06-19T19:50:00Z">
          <w:pPr>
            <w:ind w:left="0"/>
          </w:pPr>
        </w:pPrChange>
      </w:pPr>
    </w:p>
    <w:p w14:paraId="53E996AE" w14:textId="22F22EF2" w:rsidR="00A4002F" w:rsidRPr="00A4002F" w:rsidDel="00021C45" w:rsidRDefault="00A4002F" w:rsidP="00A4002F">
      <w:pPr>
        <w:rPr>
          <w:del w:id="70" w:author="Rashmi K C" w:date="2022-06-19T19:50:00Z"/>
        </w:rPr>
      </w:pPr>
    </w:p>
    <w:p w14:paraId="43468354" w14:textId="3FFFB662" w:rsidR="00511C98" w:rsidRPr="00857459" w:rsidRDefault="00511C98">
      <w:pPr>
        <w:ind w:left="0"/>
        <w:rPr>
          <w:b/>
          <w:lang w:val="ro-RO"/>
        </w:rPr>
      </w:pPr>
      <w:del w:id="71" w:author="Rashmi K C" w:date="2022-06-19T19:50:00Z">
        <w:r w:rsidDel="00021C45">
          <w:br w:type="page"/>
        </w:r>
      </w:del>
    </w:p>
    <w:p w14:paraId="0328F97F" w14:textId="77777777" w:rsidR="00511C98" w:rsidRDefault="00511C98" w:rsidP="00511C98">
      <w:pPr>
        <w:pStyle w:val="Heading1"/>
        <w:tabs>
          <w:tab w:val="clear" w:pos="792"/>
          <w:tab w:val="clear" w:pos="4572"/>
        </w:tabs>
        <w:spacing w:before="0" w:after="0"/>
        <w:ind w:left="720" w:hanging="720"/>
      </w:pPr>
      <w:bookmarkStart w:id="72" w:name="_Toc524692707"/>
      <w:bookmarkStart w:id="73" w:name="_Toc63431117"/>
      <w:r>
        <w:lastRenderedPageBreak/>
        <w:t>Quality Assurance Activities – Project Planning</w:t>
      </w:r>
      <w:bookmarkEnd w:id="72"/>
      <w:bookmarkEnd w:id="73"/>
    </w:p>
    <w:p w14:paraId="55F837A8" w14:textId="77777777" w:rsidR="003346E2" w:rsidRDefault="003346E2" w:rsidP="003346E2">
      <w:pPr>
        <w:ind w:left="0"/>
      </w:pPr>
    </w:p>
    <w:p w14:paraId="2E7BFC8E" w14:textId="77777777" w:rsidR="002F5E85" w:rsidRPr="00A85566" w:rsidRDefault="002F5E85" w:rsidP="00F857D2">
      <w:r>
        <w:t>Quality a</w:t>
      </w:r>
      <w:r w:rsidRPr="00E55C1C">
        <w:t xml:space="preserve">ssurance activities are </w:t>
      </w:r>
      <w:r>
        <w:t xml:space="preserve">performed per AMP SW Quality Assurance </w:t>
      </w:r>
      <w:r w:rsidR="00F857D2">
        <w:t xml:space="preserve">Generic Plan </w:t>
      </w:r>
      <w:r w:rsidR="00F857D2">
        <w:fldChar w:fldCharType="begin"/>
      </w:r>
      <w:r w:rsidR="00F857D2">
        <w:instrText xml:space="preserve"> REF _Ref524941326 \r \h  \* MERGEFORMAT </w:instrText>
      </w:r>
      <w:r w:rsidR="00F857D2">
        <w:fldChar w:fldCharType="separate"/>
      </w:r>
      <w:r w:rsidR="00F37517">
        <w:t>[3]</w:t>
      </w:r>
      <w:r w:rsidR="00F857D2">
        <w:fldChar w:fldCharType="end"/>
      </w:r>
      <w:r>
        <w:t>.</w:t>
      </w:r>
    </w:p>
    <w:p w14:paraId="659499DE" w14:textId="0A3CD54F" w:rsidR="002F5E85" w:rsidRPr="00A93729" w:rsidRDefault="002F5E85" w:rsidP="00652316">
      <w:pPr>
        <w:pStyle w:val="Heading5"/>
      </w:pPr>
      <w:r w:rsidRPr="00A93729">
        <w:t xml:space="preserve">Variations or tailoring to the global process </w:t>
      </w:r>
      <w:r w:rsidR="00F857D2">
        <w:t>are</w:t>
      </w:r>
      <w:r>
        <w:t xml:space="preserve"> </w:t>
      </w:r>
      <w:r w:rsidRPr="00A93729">
        <w:t xml:space="preserve">explicitly identified in </w:t>
      </w:r>
      <w:r w:rsidR="00DB4B24" w:rsidRPr="00C17BE4">
        <w:t xml:space="preserve">STRX </w:t>
      </w:r>
      <w:r w:rsidR="007D082F">
        <w:t>RFE FW</w:t>
      </w:r>
      <w:r w:rsidR="00652316">
        <w:fldChar w:fldCharType="begin"/>
      </w:r>
      <w:r w:rsidR="00652316">
        <w:instrText xml:space="preserve"> REF _Ref57916949 \r \h </w:instrText>
      </w:r>
      <w:r w:rsidR="00652316">
        <w:fldChar w:fldCharType="separate"/>
      </w:r>
      <w:r w:rsidR="00652316">
        <w:t>[6]</w:t>
      </w:r>
      <w:r w:rsidR="00652316">
        <w:fldChar w:fldCharType="end"/>
      </w:r>
      <w:r w:rsidR="00DB4B24" w:rsidRPr="00C17BE4">
        <w:t xml:space="preserve"> </w:t>
      </w:r>
      <w:del w:id="74" w:author="Rashmi K C" w:date="2022-06-19T19:28:00Z">
        <w:r w:rsidR="000E5A8A" w:rsidDel="00EF47C8">
          <w:delText xml:space="preserve">and </w:delText>
        </w:r>
        <w:r w:rsidR="007D082F" w:rsidDel="00EF47C8">
          <w:delText xml:space="preserve">RFE </w:delText>
        </w:r>
        <w:r w:rsidR="000E5A8A" w:rsidDel="00EF47C8">
          <w:delText>GUI</w:delText>
        </w:r>
      </w:del>
      <w:r w:rsidRPr="00C17BE4">
        <w:t xml:space="preserve"> Project Management Plan</w:t>
      </w:r>
      <w:r w:rsidR="00652316">
        <w:fldChar w:fldCharType="begin"/>
      </w:r>
      <w:r w:rsidR="00652316">
        <w:instrText xml:space="preserve"> REF _Ref57916973 \r \h </w:instrText>
      </w:r>
      <w:r w:rsidR="00652316">
        <w:fldChar w:fldCharType="separate"/>
      </w:r>
      <w:r w:rsidR="00652316">
        <w:t>[7]</w:t>
      </w:r>
      <w:r w:rsidR="00652316">
        <w:fldChar w:fldCharType="end"/>
      </w:r>
      <w:r w:rsidR="00E23028" w:rsidRPr="00C17BE4">
        <w:t>.</w:t>
      </w:r>
    </w:p>
    <w:p w14:paraId="10DFC207" w14:textId="77777777" w:rsidR="00F15F3C" w:rsidRPr="00F15F3C" w:rsidRDefault="00F15F3C" w:rsidP="00F15F3C"/>
    <w:p w14:paraId="73233AFD" w14:textId="77777777" w:rsidR="00511C98" w:rsidRPr="00511C98" w:rsidRDefault="00511C98" w:rsidP="00511C98">
      <w:pPr>
        <w:pStyle w:val="Heading2"/>
        <w:tabs>
          <w:tab w:val="clear" w:pos="1836"/>
        </w:tabs>
        <w:spacing w:before="0" w:after="0"/>
        <w:ind w:left="720" w:hanging="720"/>
        <w:rPr>
          <w:bCs/>
        </w:rPr>
      </w:pPr>
      <w:bookmarkStart w:id="75" w:name="_Toc524692708"/>
      <w:bookmarkStart w:id="76" w:name="_Toc63431118"/>
      <w:r w:rsidRPr="00511C98">
        <w:rPr>
          <w:bCs/>
        </w:rPr>
        <w:t>Project Quality Activities Schedule</w:t>
      </w:r>
      <w:bookmarkEnd w:id="75"/>
      <w:bookmarkEnd w:id="76"/>
    </w:p>
    <w:p w14:paraId="299B01CF" w14:textId="77777777" w:rsidR="00511C98" w:rsidRPr="00511C98" w:rsidRDefault="00511C98" w:rsidP="00511C98">
      <w:pPr>
        <w:ind w:left="0"/>
      </w:pPr>
    </w:p>
    <w:p w14:paraId="3AA12C74" w14:textId="77777777" w:rsidR="00D76FA8" w:rsidRDefault="00D76FA8" w:rsidP="00F857D2">
      <w:r>
        <w:t>The quality assurance activities with their frequency, de</w:t>
      </w:r>
      <w:r w:rsidR="00715826">
        <w:t xml:space="preserve">velopment phase and outputs are </w:t>
      </w:r>
      <w:r>
        <w:t>described in the table below:</w:t>
      </w:r>
    </w:p>
    <w:p w14:paraId="54333834" w14:textId="77777777" w:rsidR="00D76FA8" w:rsidRDefault="00D76FA8" w:rsidP="00D76FA8"/>
    <w:tbl>
      <w:tblPr>
        <w:tblW w:w="5000" w:type="pct"/>
        <w:tblCellMar>
          <w:left w:w="80" w:type="dxa"/>
          <w:right w:w="80" w:type="dxa"/>
        </w:tblCellMar>
        <w:tblLook w:val="0000" w:firstRow="0" w:lastRow="0" w:firstColumn="0" w:lastColumn="0" w:noHBand="0" w:noVBand="0"/>
      </w:tblPr>
      <w:tblGrid>
        <w:gridCol w:w="3592"/>
        <w:gridCol w:w="2609"/>
        <w:gridCol w:w="1441"/>
        <w:gridCol w:w="2293"/>
      </w:tblGrid>
      <w:tr w:rsidR="00D76FA8" w:rsidRPr="000E2F51" w14:paraId="0EAFE540" w14:textId="77777777" w:rsidTr="00D76FA8">
        <w:trPr>
          <w:tblHeader/>
        </w:trPr>
        <w:tc>
          <w:tcPr>
            <w:tcW w:w="1808" w:type="pct"/>
            <w:tcBorders>
              <w:top w:val="single" w:sz="6" w:space="0" w:color="auto"/>
              <w:left w:val="single" w:sz="6" w:space="0" w:color="auto"/>
              <w:bottom w:val="single" w:sz="6" w:space="0" w:color="auto"/>
              <w:right w:val="single" w:sz="6" w:space="0" w:color="auto"/>
            </w:tcBorders>
            <w:shd w:val="pct20" w:color="auto" w:fill="auto"/>
          </w:tcPr>
          <w:p w14:paraId="4C000978" w14:textId="77777777" w:rsidR="00D76FA8" w:rsidRPr="00F857D2" w:rsidRDefault="00D76FA8" w:rsidP="00F857D2">
            <w:pPr>
              <w:pStyle w:val="TableHeaderText"/>
            </w:pPr>
            <w:r w:rsidRPr="00F857D2">
              <w:t>Activity</w:t>
            </w:r>
          </w:p>
        </w:tc>
        <w:tc>
          <w:tcPr>
            <w:tcW w:w="1313" w:type="pct"/>
            <w:tcBorders>
              <w:top w:val="single" w:sz="6" w:space="0" w:color="auto"/>
              <w:left w:val="single" w:sz="6" w:space="0" w:color="auto"/>
              <w:bottom w:val="single" w:sz="6" w:space="0" w:color="auto"/>
              <w:right w:val="single" w:sz="6" w:space="0" w:color="auto"/>
            </w:tcBorders>
            <w:shd w:val="pct20" w:color="auto" w:fill="auto"/>
          </w:tcPr>
          <w:p w14:paraId="38780D9F" w14:textId="77777777" w:rsidR="00D76FA8" w:rsidRPr="00F857D2" w:rsidRDefault="00D76FA8" w:rsidP="00F857D2">
            <w:pPr>
              <w:pStyle w:val="TableHeaderText"/>
            </w:pPr>
            <w:r w:rsidRPr="00F857D2">
              <w:t>Frequency</w:t>
            </w:r>
          </w:p>
        </w:tc>
        <w:tc>
          <w:tcPr>
            <w:tcW w:w="725" w:type="pct"/>
            <w:tcBorders>
              <w:top w:val="single" w:sz="6" w:space="0" w:color="auto"/>
              <w:left w:val="single" w:sz="6" w:space="0" w:color="auto"/>
              <w:bottom w:val="single" w:sz="6" w:space="0" w:color="auto"/>
              <w:right w:val="single" w:sz="6" w:space="0" w:color="auto"/>
            </w:tcBorders>
            <w:shd w:val="pct20" w:color="auto" w:fill="auto"/>
          </w:tcPr>
          <w:p w14:paraId="70AF5C1C" w14:textId="77777777" w:rsidR="00D76FA8" w:rsidRPr="00F857D2" w:rsidRDefault="00D76FA8" w:rsidP="00F857D2">
            <w:pPr>
              <w:pStyle w:val="TableHeaderText"/>
            </w:pPr>
            <w:r w:rsidRPr="00F857D2">
              <w:t>BCaM Phase</w:t>
            </w:r>
          </w:p>
        </w:tc>
        <w:tc>
          <w:tcPr>
            <w:tcW w:w="1154" w:type="pct"/>
            <w:tcBorders>
              <w:top w:val="single" w:sz="6" w:space="0" w:color="auto"/>
              <w:left w:val="single" w:sz="6" w:space="0" w:color="auto"/>
              <w:bottom w:val="single" w:sz="6" w:space="0" w:color="auto"/>
              <w:right w:val="single" w:sz="6" w:space="0" w:color="auto"/>
            </w:tcBorders>
            <w:shd w:val="pct20" w:color="auto" w:fill="auto"/>
          </w:tcPr>
          <w:p w14:paraId="126D85BA" w14:textId="77777777" w:rsidR="00D76FA8" w:rsidRPr="00F857D2" w:rsidRDefault="00D76FA8" w:rsidP="00F857D2">
            <w:pPr>
              <w:pStyle w:val="TableHeaderText"/>
            </w:pPr>
            <w:r w:rsidRPr="00F857D2">
              <w:t>Output</w:t>
            </w:r>
          </w:p>
        </w:tc>
      </w:tr>
      <w:tr w:rsidR="00D76FA8" w:rsidRPr="000E2F51" w14:paraId="3FD2100A" w14:textId="77777777" w:rsidTr="00D76FA8">
        <w:trPr>
          <w:cantSplit/>
        </w:trPr>
        <w:tc>
          <w:tcPr>
            <w:tcW w:w="1808" w:type="pct"/>
            <w:tcBorders>
              <w:top w:val="single" w:sz="6" w:space="0" w:color="auto"/>
              <w:left w:val="single" w:sz="6" w:space="0" w:color="auto"/>
              <w:bottom w:val="single" w:sz="6" w:space="0" w:color="auto"/>
              <w:right w:val="single" w:sz="6" w:space="0" w:color="auto"/>
            </w:tcBorders>
            <w:vAlign w:val="center"/>
          </w:tcPr>
          <w:p w14:paraId="0CFA6FF7" w14:textId="77777777" w:rsidR="00D76FA8" w:rsidRDefault="00D76FA8" w:rsidP="00F857D2">
            <w:pPr>
              <w:pStyle w:val="TableCell"/>
              <w:rPr>
                <w:rFonts w:ascii="Times New Roman" w:hAnsi="Times New Roman"/>
                <w:sz w:val="20"/>
              </w:rPr>
            </w:pPr>
            <w:r>
              <w:t>Elaborate the Quality Assurance Plan.</w:t>
            </w:r>
          </w:p>
          <w:p w14:paraId="7EA6148B" w14:textId="77777777" w:rsidR="00D76FA8" w:rsidRDefault="00D76FA8" w:rsidP="00F857D2">
            <w:pPr>
              <w:pStyle w:val="TableCell"/>
            </w:pPr>
            <w:r>
              <w:t>Set project quality goals, metrics, QA activities schedule</w:t>
            </w:r>
          </w:p>
        </w:tc>
        <w:tc>
          <w:tcPr>
            <w:tcW w:w="1313" w:type="pct"/>
            <w:tcBorders>
              <w:top w:val="single" w:sz="6" w:space="0" w:color="auto"/>
              <w:left w:val="single" w:sz="6" w:space="0" w:color="auto"/>
              <w:bottom w:val="single" w:sz="6" w:space="0" w:color="auto"/>
              <w:right w:val="single" w:sz="6" w:space="0" w:color="auto"/>
            </w:tcBorders>
            <w:vAlign w:val="center"/>
          </w:tcPr>
          <w:p w14:paraId="446F1314" w14:textId="77777777" w:rsidR="00D76FA8" w:rsidRDefault="00D76FA8" w:rsidP="00F857D2">
            <w:pPr>
              <w:pStyle w:val="TableCell"/>
            </w:pPr>
            <w:r>
              <w:t>Created in Planning phase, updated as needed</w:t>
            </w:r>
          </w:p>
        </w:tc>
        <w:tc>
          <w:tcPr>
            <w:tcW w:w="725" w:type="pct"/>
            <w:tcBorders>
              <w:top w:val="single" w:sz="6" w:space="0" w:color="auto"/>
              <w:left w:val="single" w:sz="6" w:space="0" w:color="auto"/>
              <w:bottom w:val="single" w:sz="6" w:space="0" w:color="auto"/>
              <w:right w:val="single" w:sz="6" w:space="0" w:color="auto"/>
            </w:tcBorders>
            <w:vAlign w:val="center"/>
          </w:tcPr>
          <w:p w14:paraId="743BC665" w14:textId="77777777" w:rsidR="00D76FA8" w:rsidRDefault="00D76FA8" w:rsidP="00F857D2">
            <w:pPr>
              <w:pStyle w:val="TableCell"/>
            </w:pPr>
            <w:r>
              <w:t>Planning</w:t>
            </w:r>
          </w:p>
        </w:tc>
        <w:tc>
          <w:tcPr>
            <w:tcW w:w="1154" w:type="pct"/>
            <w:tcBorders>
              <w:top w:val="single" w:sz="6" w:space="0" w:color="auto"/>
              <w:left w:val="single" w:sz="6" w:space="0" w:color="auto"/>
              <w:bottom w:val="single" w:sz="6" w:space="0" w:color="auto"/>
              <w:right w:val="single" w:sz="6" w:space="0" w:color="auto"/>
            </w:tcBorders>
            <w:vAlign w:val="center"/>
          </w:tcPr>
          <w:p w14:paraId="3437129E" w14:textId="77777777" w:rsidR="00D76FA8" w:rsidRDefault="00D76FA8" w:rsidP="00F857D2">
            <w:pPr>
              <w:pStyle w:val="TableCell"/>
            </w:pPr>
            <w:r>
              <w:t>Software Quality Assurance Plan</w:t>
            </w:r>
          </w:p>
        </w:tc>
      </w:tr>
      <w:tr w:rsidR="00D76FA8" w:rsidRPr="000E2F51" w14:paraId="0D81CA93" w14:textId="77777777" w:rsidTr="00D76FA8">
        <w:trPr>
          <w:cantSplit/>
        </w:trPr>
        <w:tc>
          <w:tcPr>
            <w:tcW w:w="1808" w:type="pct"/>
            <w:tcBorders>
              <w:top w:val="single" w:sz="6" w:space="0" w:color="auto"/>
              <w:left w:val="single" w:sz="6" w:space="0" w:color="auto"/>
              <w:bottom w:val="single" w:sz="6" w:space="0" w:color="auto"/>
              <w:right w:val="single" w:sz="6" w:space="0" w:color="auto"/>
            </w:tcBorders>
            <w:vAlign w:val="center"/>
          </w:tcPr>
          <w:p w14:paraId="780994EE" w14:textId="77777777" w:rsidR="00D76FA8" w:rsidRDefault="00D76FA8" w:rsidP="00F857D2">
            <w:pPr>
              <w:pStyle w:val="TableCell"/>
            </w:pPr>
            <w:r>
              <w:t>Facilitate the Lessons Learned sessions</w:t>
            </w:r>
          </w:p>
        </w:tc>
        <w:tc>
          <w:tcPr>
            <w:tcW w:w="1313" w:type="pct"/>
            <w:tcBorders>
              <w:top w:val="single" w:sz="6" w:space="0" w:color="auto"/>
              <w:left w:val="single" w:sz="6" w:space="0" w:color="auto"/>
              <w:bottom w:val="single" w:sz="6" w:space="0" w:color="auto"/>
              <w:right w:val="single" w:sz="6" w:space="0" w:color="auto"/>
            </w:tcBorders>
            <w:vAlign w:val="center"/>
          </w:tcPr>
          <w:p w14:paraId="22A37303" w14:textId="77777777" w:rsidR="00D76FA8" w:rsidRDefault="00D76FA8" w:rsidP="00F857D2">
            <w:pPr>
              <w:pStyle w:val="TableCell"/>
            </w:pPr>
            <w:r>
              <w:t xml:space="preserve">After each major milestone or as appropriate </w:t>
            </w:r>
          </w:p>
        </w:tc>
        <w:tc>
          <w:tcPr>
            <w:tcW w:w="725" w:type="pct"/>
            <w:tcBorders>
              <w:top w:val="single" w:sz="6" w:space="0" w:color="auto"/>
              <w:left w:val="single" w:sz="6" w:space="0" w:color="auto"/>
              <w:bottom w:val="single" w:sz="6" w:space="0" w:color="auto"/>
              <w:right w:val="single" w:sz="6" w:space="0" w:color="auto"/>
            </w:tcBorders>
            <w:vAlign w:val="center"/>
          </w:tcPr>
          <w:p w14:paraId="737FFA00" w14:textId="77777777" w:rsidR="00D76FA8" w:rsidRDefault="00D76FA8" w:rsidP="00F857D2">
            <w:pPr>
              <w:pStyle w:val="TableCell"/>
            </w:pPr>
            <w:r>
              <w:t>Execution</w:t>
            </w:r>
          </w:p>
        </w:tc>
        <w:tc>
          <w:tcPr>
            <w:tcW w:w="1154" w:type="pct"/>
            <w:tcBorders>
              <w:top w:val="single" w:sz="6" w:space="0" w:color="auto"/>
              <w:left w:val="single" w:sz="6" w:space="0" w:color="auto"/>
              <w:bottom w:val="single" w:sz="6" w:space="0" w:color="auto"/>
              <w:right w:val="single" w:sz="6" w:space="0" w:color="auto"/>
            </w:tcBorders>
            <w:vAlign w:val="center"/>
          </w:tcPr>
          <w:p w14:paraId="0FA6CFE2" w14:textId="77777777" w:rsidR="00D76FA8" w:rsidRDefault="00D76FA8" w:rsidP="00F857D2">
            <w:pPr>
              <w:pStyle w:val="TableCell"/>
            </w:pPr>
            <w:r>
              <w:t>Lessons Learned summary</w:t>
            </w:r>
          </w:p>
        </w:tc>
      </w:tr>
      <w:tr w:rsidR="00D76FA8" w:rsidRPr="000E2F51" w14:paraId="7B688A9B" w14:textId="77777777" w:rsidTr="00D76FA8">
        <w:trPr>
          <w:cantSplit/>
        </w:trPr>
        <w:tc>
          <w:tcPr>
            <w:tcW w:w="1808" w:type="pct"/>
            <w:tcBorders>
              <w:top w:val="single" w:sz="6" w:space="0" w:color="auto"/>
              <w:left w:val="single" w:sz="6" w:space="0" w:color="auto"/>
              <w:bottom w:val="single" w:sz="6" w:space="0" w:color="auto"/>
              <w:right w:val="single" w:sz="6" w:space="0" w:color="auto"/>
            </w:tcBorders>
            <w:vAlign w:val="center"/>
          </w:tcPr>
          <w:p w14:paraId="47452917" w14:textId="77777777" w:rsidR="00D76FA8" w:rsidRDefault="00D76FA8" w:rsidP="00F857D2">
            <w:pPr>
              <w:pStyle w:val="TableCell"/>
            </w:pPr>
            <w:r>
              <w:t>Evaluate and present the quality status at the Release Readiness Reviews</w:t>
            </w:r>
          </w:p>
        </w:tc>
        <w:tc>
          <w:tcPr>
            <w:tcW w:w="1313" w:type="pct"/>
            <w:tcBorders>
              <w:top w:val="single" w:sz="6" w:space="0" w:color="auto"/>
              <w:left w:val="single" w:sz="6" w:space="0" w:color="auto"/>
              <w:bottom w:val="single" w:sz="6" w:space="0" w:color="auto"/>
              <w:right w:val="single" w:sz="6" w:space="0" w:color="auto"/>
            </w:tcBorders>
            <w:vAlign w:val="center"/>
          </w:tcPr>
          <w:p w14:paraId="43464055" w14:textId="77777777" w:rsidR="00D76FA8" w:rsidRDefault="00D76FA8" w:rsidP="00F857D2">
            <w:pPr>
              <w:pStyle w:val="TableCell"/>
            </w:pPr>
            <w:r>
              <w:t>Prior to each release, during RRR sessions</w:t>
            </w:r>
          </w:p>
        </w:tc>
        <w:tc>
          <w:tcPr>
            <w:tcW w:w="725" w:type="pct"/>
            <w:tcBorders>
              <w:top w:val="single" w:sz="6" w:space="0" w:color="auto"/>
              <w:left w:val="single" w:sz="6" w:space="0" w:color="auto"/>
              <w:bottom w:val="single" w:sz="6" w:space="0" w:color="auto"/>
              <w:right w:val="single" w:sz="6" w:space="0" w:color="auto"/>
            </w:tcBorders>
            <w:vAlign w:val="center"/>
          </w:tcPr>
          <w:p w14:paraId="791EC2B5" w14:textId="77777777" w:rsidR="00D76FA8" w:rsidRDefault="00D76FA8" w:rsidP="00F857D2">
            <w:pPr>
              <w:pStyle w:val="TableCell"/>
            </w:pPr>
            <w:r>
              <w:t>Execution</w:t>
            </w:r>
          </w:p>
        </w:tc>
        <w:tc>
          <w:tcPr>
            <w:tcW w:w="1154" w:type="pct"/>
            <w:tcBorders>
              <w:top w:val="single" w:sz="6" w:space="0" w:color="auto"/>
              <w:left w:val="single" w:sz="6" w:space="0" w:color="auto"/>
              <w:bottom w:val="single" w:sz="6" w:space="0" w:color="auto"/>
              <w:right w:val="single" w:sz="6" w:space="0" w:color="auto"/>
            </w:tcBorders>
            <w:vAlign w:val="center"/>
          </w:tcPr>
          <w:p w14:paraId="2C20A50C" w14:textId="77777777" w:rsidR="00D76FA8" w:rsidRDefault="00D76FA8" w:rsidP="00F857D2">
            <w:pPr>
              <w:pStyle w:val="TableCell"/>
            </w:pPr>
            <w:r>
              <w:t>Release Readiness Review Report</w:t>
            </w:r>
          </w:p>
        </w:tc>
      </w:tr>
      <w:tr w:rsidR="00D76FA8" w:rsidRPr="000E2F51" w14:paraId="15A6853D" w14:textId="77777777" w:rsidTr="00D76FA8">
        <w:trPr>
          <w:cantSplit/>
        </w:trPr>
        <w:tc>
          <w:tcPr>
            <w:tcW w:w="1808" w:type="pct"/>
            <w:tcBorders>
              <w:top w:val="single" w:sz="6" w:space="0" w:color="auto"/>
              <w:left w:val="single" w:sz="6" w:space="0" w:color="auto"/>
              <w:bottom w:val="single" w:sz="6" w:space="0" w:color="auto"/>
              <w:right w:val="single" w:sz="6" w:space="0" w:color="auto"/>
            </w:tcBorders>
            <w:vAlign w:val="center"/>
          </w:tcPr>
          <w:p w14:paraId="749A66EC" w14:textId="7C411526" w:rsidR="00D76FA8" w:rsidRDefault="00895182" w:rsidP="00F857D2">
            <w:pPr>
              <w:pStyle w:val="TableCell"/>
            </w:pPr>
            <w:r>
              <w:t>Analyze</w:t>
            </w:r>
            <w:r w:rsidR="00D76FA8">
              <w:t>, review and report metrics</w:t>
            </w:r>
          </w:p>
        </w:tc>
        <w:tc>
          <w:tcPr>
            <w:tcW w:w="1313" w:type="pct"/>
            <w:tcBorders>
              <w:top w:val="single" w:sz="6" w:space="0" w:color="auto"/>
              <w:left w:val="single" w:sz="6" w:space="0" w:color="auto"/>
              <w:bottom w:val="single" w:sz="6" w:space="0" w:color="auto"/>
              <w:right w:val="single" w:sz="6" w:space="0" w:color="auto"/>
            </w:tcBorders>
            <w:vAlign w:val="center"/>
          </w:tcPr>
          <w:p w14:paraId="626B6D6F" w14:textId="77777777" w:rsidR="00D76FA8" w:rsidRDefault="00D76FA8" w:rsidP="00F857D2">
            <w:pPr>
              <w:pStyle w:val="TableCell"/>
            </w:pPr>
            <w:r>
              <w:t xml:space="preserve">Per Metrics Plan </w:t>
            </w:r>
          </w:p>
        </w:tc>
        <w:tc>
          <w:tcPr>
            <w:tcW w:w="725" w:type="pct"/>
            <w:tcBorders>
              <w:top w:val="single" w:sz="6" w:space="0" w:color="auto"/>
              <w:left w:val="single" w:sz="6" w:space="0" w:color="auto"/>
              <w:bottom w:val="single" w:sz="6" w:space="0" w:color="auto"/>
              <w:right w:val="single" w:sz="6" w:space="0" w:color="auto"/>
            </w:tcBorders>
            <w:vAlign w:val="center"/>
          </w:tcPr>
          <w:p w14:paraId="4E522559" w14:textId="77777777" w:rsidR="00D76FA8" w:rsidRDefault="00D76FA8" w:rsidP="00F857D2">
            <w:pPr>
              <w:pStyle w:val="TableCell"/>
            </w:pPr>
            <w:r>
              <w:t>Execution</w:t>
            </w:r>
          </w:p>
        </w:tc>
        <w:tc>
          <w:tcPr>
            <w:tcW w:w="1154" w:type="pct"/>
            <w:tcBorders>
              <w:top w:val="single" w:sz="6" w:space="0" w:color="auto"/>
              <w:left w:val="single" w:sz="6" w:space="0" w:color="auto"/>
              <w:bottom w:val="single" w:sz="6" w:space="0" w:color="auto"/>
              <w:right w:val="single" w:sz="6" w:space="0" w:color="auto"/>
            </w:tcBorders>
            <w:vAlign w:val="center"/>
          </w:tcPr>
          <w:p w14:paraId="406FA1FF" w14:textId="77777777" w:rsidR="00D76FA8" w:rsidRDefault="00D76FA8" w:rsidP="00F857D2">
            <w:pPr>
              <w:pStyle w:val="TableCell"/>
            </w:pPr>
            <w:r>
              <w:t>Metrics reported in AMP SW Metrics database</w:t>
            </w:r>
          </w:p>
        </w:tc>
      </w:tr>
      <w:tr w:rsidR="00D76FA8" w:rsidRPr="000E2F51" w14:paraId="3F6DC73E" w14:textId="77777777" w:rsidTr="00D76FA8">
        <w:trPr>
          <w:cantSplit/>
        </w:trPr>
        <w:tc>
          <w:tcPr>
            <w:tcW w:w="1808" w:type="pct"/>
            <w:tcBorders>
              <w:top w:val="single" w:sz="6" w:space="0" w:color="auto"/>
              <w:left w:val="single" w:sz="6" w:space="0" w:color="auto"/>
              <w:bottom w:val="single" w:sz="6" w:space="0" w:color="auto"/>
              <w:right w:val="single" w:sz="6" w:space="0" w:color="auto"/>
            </w:tcBorders>
            <w:vAlign w:val="center"/>
          </w:tcPr>
          <w:p w14:paraId="30522138" w14:textId="77777777" w:rsidR="00D76FA8" w:rsidRDefault="00D76FA8" w:rsidP="00F857D2">
            <w:pPr>
              <w:pStyle w:val="TableCell"/>
            </w:pPr>
            <w:r>
              <w:t>Train teams on Process &amp; Tools</w:t>
            </w:r>
          </w:p>
        </w:tc>
        <w:tc>
          <w:tcPr>
            <w:tcW w:w="1313" w:type="pct"/>
            <w:tcBorders>
              <w:top w:val="single" w:sz="6" w:space="0" w:color="auto"/>
              <w:left w:val="single" w:sz="6" w:space="0" w:color="auto"/>
              <w:bottom w:val="single" w:sz="6" w:space="0" w:color="auto"/>
              <w:right w:val="single" w:sz="6" w:space="0" w:color="auto"/>
            </w:tcBorders>
            <w:vAlign w:val="center"/>
          </w:tcPr>
          <w:p w14:paraId="59D133B0" w14:textId="77777777" w:rsidR="00D76FA8" w:rsidRDefault="00D76FA8" w:rsidP="00F857D2">
            <w:pPr>
              <w:pStyle w:val="TableCell"/>
            </w:pPr>
            <w:r>
              <w:t>As needed (if necessary)</w:t>
            </w:r>
          </w:p>
        </w:tc>
        <w:tc>
          <w:tcPr>
            <w:tcW w:w="725" w:type="pct"/>
            <w:tcBorders>
              <w:top w:val="single" w:sz="6" w:space="0" w:color="auto"/>
              <w:left w:val="single" w:sz="6" w:space="0" w:color="auto"/>
              <w:bottom w:val="single" w:sz="6" w:space="0" w:color="auto"/>
              <w:right w:val="single" w:sz="6" w:space="0" w:color="auto"/>
            </w:tcBorders>
            <w:vAlign w:val="center"/>
          </w:tcPr>
          <w:p w14:paraId="49B8D8AE" w14:textId="77777777" w:rsidR="00D76FA8" w:rsidRDefault="00D76FA8" w:rsidP="00F857D2">
            <w:pPr>
              <w:pStyle w:val="TableCell"/>
            </w:pPr>
            <w:r>
              <w:t>Planning</w:t>
            </w:r>
          </w:p>
        </w:tc>
        <w:tc>
          <w:tcPr>
            <w:tcW w:w="1154" w:type="pct"/>
            <w:tcBorders>
              <w:top w:val="single" w:sz="6" w:space="0" w:color="auto"/>
              <w:left w:val="single" w:sz="6" w:space="0" w:color="auto"/>
              <w:bottom w:val="single" w:sz="6" w:space="0" w:color="auto"/>
              <w:right w:val="single" w:sz="6" w:space="0" w:color="auto"/>
            </w:tcBorders>
            <w:vAlign w:val="center"/>
          </w:tcPr>
          <w:p w14:paraId="535D5AB6" w14:textId="77777777" w:rsidR="00D76FA8" w:rsidRDefault="00D76FA8" w:rsidP="00F857D2">
            <w:pPr>
              <w:pStyle w:val="TableCell"/>
            </w:pPr>
            <w:r>
              <w:t xml:space="preserve">Training Records </w:t>
            </w:r>
          </w:p>
        </w:tc>
      </w:tr>
      <w:tr w:rsidR="00D76FA8" w:rsidRPr="000E2F51" w14:paraId="112AB4FC" w14:textId="77777777" w:rsidTr="00D76FA8">
        <w:trPr>
          <w:cantSplit/>
        </w:trPr>
        <w:tc>
          <w:tcPr>
            <w:tcW w:w="1808" w:type="pct"/>
            <w:tcBorders>
              <w:top w:val="single" w:sz="6" w:space="0" w:color="auto"/>
              <w:left w:val="single" w:sz="6" w:space="0" w:color="auto"/>
              <w:bottom w:val="single" w:sz="6" w:space="0" w:color="auto"/>
              <w:right w:val="single" w:sz="6" w:space="0" w:color="auto"/>
            </w:tcBorders>
            <w:vAlign w:val="center"/>
          </w:tcPr>
          <w:p w14:paraId="7181682B" w14:textId="77777777" w:rsidR="00D76FA8" w:rsidRDefault="00D76FA8" w:rsidP="00F857D2">
            <w:pPr>
              <w:pStyle w:val="TableCell"/>
            </w:pPr>
            <w:r>
              <w:t>Facilitate defect root cause analysis, follow up corrective actions</w:t>
            </w:r>
          </w:p>
        </w:tc>
        <w:tc>
          <w:tcPr>
            <w:tcW w:w="1313" w:type="pct"/>
            <w:tcBorders>
              <w:top w:val="single" w:sz="6" w:space="0" w:color="auto"/>
              <w:left w:val="single" w:sz="6" w:space="0" w:color="auto"/>
              <w:bottom w:val="single" w:sz="6" w:space="0" w:color="auto"/>
              <w:right w:val="single" w:sz="6" w:space="0" w:color="auto"/>
            </w:tcBorders>
            <w:vAlign w:val="center"/>
          </w:tcPr>
          <w:p w14:paraId="0C8620E0" w14:textId="77777777" w:rsidR="00D76FA8" w:rsidRDefault="00D76FA8" w:rsidP="00F857D2">
            <w:pPr>
              <w:pStyle w:val="TableCell"/>
            </w:pPr>
            <w:r>
              <w:t>Quarterly</w:t>
            </w:r>
          </w:p>
        </w:tc>
        <w:tc>
          <w:tcPr>
            <w:tcW w:w="725" w:type="pct"/>
            <w:tcBorders>
              <w:top w:val="single" w:sz="6" w:space="0" w:color="auto"/>
              <w:left w:val="single" w:sz="6" w:space="0" w:color="auto"/>
              <w:bottom w:val="single" w:sz="6" w:space="0" w:color="auto"/>
              <w:right w:val="single" w:sz="6" w:space="0" w:color="auto"/>
            </w:tcBorders>
            <w:vAlign w:val="center"/>
          </w:tcPr>
          <w:p w14:paraId="10A7F08B" w14:textId="77777777" w:rsidR="00D76FA8" w:rsidRDefault="00D76FA8" w:rsidP="00F857D2">
            <w:pPr>
              <w:pStyle w:val="TableCell"/>
            </w:pPr>
            <w:r>
              <w:t>Execution</w:t>
            </w:r>
          </w:p>
        </w:tc>
        <w:tc>
          <w:tcPr>
            <w:tcW w:w="1154" w:type="pct"/>
            <w:tcBorders>
              <w:top w:val="single" w:sz="6" w:space="0" w:color="auto"/>
              <w:left w:val="single" w:sz="6" w:space="0" w:color="auto"/>
              <w:bottom w:val="single" w:sz="6" w:space="0" w:color="auto"/>
              <w:right w:val="single" w:sz="6" w:space="0" w:color="auto"/>
            </w:tcBorders>
            <w:vAlign w:val="center"/>
          </w:tcPr>
          <w:p w14:paraId="15C3BCB2" w14:textId="77777777" w:rsidR="00D76FA8" w:rsidRDefault="00D76FA8" w:rsidP="00F857D2">
            <w:pPr>
              <w:pStyle w:val="TableCell"/>
            </w:pPr>
            <w:r>
              <w:t>Defect analysis report</w:t>
            </w:r>
          </w:p>
        </w:tc>
      </w:tr>
    </w:tbl>
    <w:p w14:paraId="2E6DE37E" w14:textId="4A0863EE" w:rsidR="00D76FA8" w:rsidRPr="002C1863" w:rsidRDefault="002C1863" w:rsidP="002C1863">
      <w:pPr>
        <w:pStyle w:val="Caption"/>
        <w:jc w:val="center"/>
        <w:rPr>
          <w:rFonts w:ascii="Times New Roman" w:hAnsi="Times New Roman" w:cs="Times New Roman"/>
          <w:sz w:val="18"/>
          <w:lang w:val="en-US"/>
        </w:rPr>
      </w:pPr>
      <w:r w:rsidRPr="002C1863">
        <w:rPr>
          <w:sz w:val="20"/>
        </w:rPr>
        <w:t xml:space="preserve">Table </w:t>
      </w:r>
      <w:r w:rsidRPr="002C1863">
        <w:rPr>
          <w:sz w:val="20"/>
        </w:rPr>
        <w:fldChar w:fldCharType="begin"/>
      </w:r>
      <w:r w:rsidRPr="002C1863">
        <w:rPr>
          <w:sz w:val="20"/>
        </w:rPr>
        <w:instrText xml:space="preserve"> SEQ Table \* ARABIC </w:instrText>
      </w:r>
      <w:r w:rsidRPr="002C1863">
        <w:rPr>
          <w:sz w:val="20"/>
        </w:rPr>
        <w:fldChar w:fldCharType="separate"/>
      </w:r>
      <w:r w:rsidR="00797292">
        <w:rPr>
          <w:noProof/>
          <w:sz w:val="20"/>
        </w:rPr>
        <w:t>2</w:t>
      </w:r>
      <w:r w:rsidRPr="002C1863">
        <w:rPr>
          <w:sz w:val="20"/>
        </w:rPr>
        <w:fldChar w:fldCharType="end"/>
      </w:r>
      <w:r w:rsidR="00140A38">
        <w:rPr>
          <w:sz w:val="20"/>
        </w:rPr>
        <w:t xml:space="preserve"> Quality Activities and Frequency</w:t>
      </w:r>
    </w:p>
    <w:p w14:paraId="48BD183D" w14:textId="77777777" w:rsidR="00D76FA8" w:rsidRDefault="00D76FA8" w:rsidP="00D76FA8">
      <w:pPr>
        <w:pStyle w:val="BodyText"/>
        <w:rPr>
          <w:szCs w:val="22"/>
        </w:rPr>
      </w:pPr>
    </w:p>
    <w:p w14:paraId="1957B03B" w14:textId="791D0328" w:rsidR="00D76FA8" w:rsidRDefault="00D76FA8" w:rsidP="002E06EA">
      <w:pPr>
        <w:ind w:left="0"/>
      </w:pPr>
      <w:r>
        <w:t xml:space="preserve">The following table contains the schedule of the </w:t>
      </w:r>
      <w:r w:rsidR="00DB4B24">
        <w:t xml:space="preserve">STRX </w:t>
      </w:r>
      <w:r w:rsidR="007D082F">
        <w:t>RFE FW</w:t>
      </w:r>
      <w:r w:rsidR="00DB4B24">
        <w:t xml:space="preserve"> </w:t>
      </w:r>
      <w:del w:id="77" w:author="Rashmi K C" w:date="2022-06-19T19:28:00Z">
        <w:r w:rsidR="000E5A8A" w:rsidDel="00EF47C8">
          <w:delText>and RFE GUI</w:delText>
        </w:r>
      </w:del>
      <w:r w:rsidR="000E5A8A">
        <w:t xml:space="preserve"> </w:t>
      </w:r>
      <w:r>
        <w:t>quality assurance activities:</w:t>
      </w:r>
    </w:p>
    <w:p w14:paraId="541099A1" w14:textId="77777777" w:rsidR="007B371E" w:rsidRDefault="007B371E" w:rsidP="00D76FA8"/>
    <w:tbl>
      <w:tblPr>
        <w:tblW w:w="4978" w:type="pct"/>
        <w:tblCellMar>
          <w:left w:w="80" w:type="dxa"/>
          <w:right w:w="80" w:type="dxa"/>
        </w:tblCellMar>
        <w:tblLook w:val="0000" w:firstRow="0" w:lastRow="0" w:firstColumn="0" w:lastColumn="0" w:noHBand="0" w:noVBand="0"/>
      </w:tblPr>
      <w:tblGrid>
        <w:gridCol w:w="801"/>
        <w:gridCol w:w="4762"/>
        <w:gridCol w:w="4328"/>
      </w:tblGrid>
      <w:tr w:rsidR="007B371E" w:rsidRPr="000E2F51" w14:paraId="2A755336" w14:textId="77777777" w:rsidTr="00064F0F">
        <w:trPr>
          <w:tblHeader/>
        </w:trPr>
        <w:tc>
          <w:tcPr>
            <w:tcW w:w="405" w:type="pct"/>
            <w:tcBorders>
              <w:top w:val="single" w:sz="6" w:space="0" w:color="auto"/>
              <w:left w:val="single" w:sz="6" w:space="0" w:color="auto"/>
              <w:bottom w:val="single" w:sz="6" w:space="0" w:color="auto"/>
              <w:right w:val="single" w:sz="6" w:space="0" w:color="auto"/>
            </w:tcBorders>
            <w:shd w:val="pct20" w:color="auto" w:fill="auto"/>
          </w:tcPr>
          <w:p w14:paraId="1BE2994C" w14:textId="77777777" w:rsidR="007B371E" w:rsidRPr="00064F0F" w:rsidRDefault="007B371E" w:rsidP="00064F0F">
            <w:pPr>
              <w:pStyle w:val="TableHeaderText"/>
            </w:pPr>
            <w:r w:rsidRPr="00064F0F">
              <w:t>Phase</w:t>
            </w:r>
          </w:p>
        </w:tc>
        <w:tc>
          <w:tcPr>
            <w:tcW w:w="2407" w:type="pct"/>
            <w:tcBorders>
              <w:top w:val="single" w:sz="6" w:space="0" w:color="auto"/>
              <w:left w:val="single" w:sz="6" w:space="0" w:color="auto"/>
              <w:bottom w:val="single" w:sz="6" w:space="0" w:color="auto"/>
              <w:right w:val="single" w:sz="6" w:space="0" w:color="auto"/>
            </w:tcBorders>
            <w:shd w:val="pct20" w:color="auto" w:fill="auto"/>
          </w:tcPr>
          <w:p w14:paraId="5F1FA9FC" w14:textId="77777777" w:rsidR="007B371E" w:rsidRPr="00064F0F" w:rsidRDefault="007B371E" w:rsidP="00064F0F">
            <w:pPr>
              <w:pStyle w:val="TableHeaderText"/>
            </w:pPr>
            <w:r w:rsidRPr="00064F0F">
              <w:t>Activity</w:t>
            </w:r>
          </w:p>
        </w:tc>
        <w:tc>
          <w:tcPr>
            <w:tcW w:w="2188" w:type="pct"/>
            <w:tcBorders>
              <w:top w:val="single" w:sz="6" w:space="0" w:color="auto"/>
              <w:left w:val="single" w:sz="6" w:space="0" w:color="auto"/>
              <w:bottom w:val="single" w:sz="6" w:space="0" w:color="auto"/>
              <w:right w:val="single" w:sz="6" w:space="0" w:color="auto"/>
            </w:tcBorders>
            <w:shd w:val="pct20" w:color="auto" w:fill="auto"/>
          </w:tcPr>
          <w:p w14:paraId="5CC91D49" w14:textId="77777777" w:rsidR="007B371E" w:rsidRPr="00064F0F" w:rsidRDefault="007B371E" w:rsidP="00064F0F">
            <w:pPr>
              <w:pStyle w:val="TableHeaderText"/>
            </w:pPr>
            <w:r w:rsidRPr="00064F0F">
              <w:t>Due date</w:t>
            </w:r>
          </w:p>
        </w:tc>
      </w:tr>
      <w:tr w:rsidR="002F3626" w:rsidRPr="000E2F51" w14:paraId="2AE89204" w14:textId="77777777" w:rsidTr="00064F0F">
        <w:trPr>
          <w:cantSplit/>
          <w:trHeight w:val="385"/>
        </w:trPr>
        <w:tc>
          <w:tcPr>
            <w:tcW w:w="405" w:type="pct"/>
            <w:tcBorders>
              <w:top w:val="single" w:sz="6" w:space="0" w:color="auto"/>
              <w:left w:val="single" w:sz="6" w:space="0" w:color="auto"/>
              <w:right w:val="single" w:sz="6" w:space="0" w:color="auto"/>
            </w:tcBorders>
            <w:textDirection w:val="btLr"/>
          </w:tcPr>
          <w:p w14:paraId="7206025A" w14:textId="77777777" w:rsidR="002F3626" w:rsidRPr="002F3626" w:rsidRDefault="002F3626" w:rsidP="002F3626">
            <w:pPr>
              <w:pStyle w:val="TableText"/>
              <w:numPr>
                <w:ilvl w:val="12"/>
                <w:numId w:val="0"/>
              </w:numPr>
              <w:ind w:left="100" w:right="113"/>
              <w:jc w:val="center"/>
              <w:rPr>
                <w:rFonts w:ascii="Arial" w:hAnsi="Arial" w:cs="Arial"/>
                <w:sz w:val="20"/>
                <w:highlight w:val="yellow"/>
                <w:lang w:val="en-GB"/>
              </w:rPr>
            </w:pPr>
            <w:r w:rsidRPr="002F3626">
              <w:rPr>
                <w:rFonts w:ascii="Arial" w:hAnsi="Arial" w:cs="Arial"/>
                <w:sz w:val="20"/>
                <w:lang w:val="en-GB"/>
              </w:rPr>
              <w:t>Planning</w:t>
            </w:r>
          </w:p>
        </w:tc>
        <w:tc>
          <w:tcPr>
            <w:tcW w:w="2407" w:type="pct"/>
            <w:tcBorders>
              <w:top w:val="single" w:sz="6" w:space="0" w:color="auto"/>
              <w:left w:val="single" w:sz="6" w:space="0" w:color="auto"/>
              <w:bottom w:val="single" w:sz="6" w:space="0" w:color="auto"/>
              <w:right w:val="single" w:sz="6" w:space="0" w:color="auto"/>
            </w:tcBorders>
          </w:tcPr>
          <w:p w14:paraId="3A52EDE3" w14:textId="2DA89978" w:rsidR="007F1F0C" w:rsidRDefault="002F3626" w:rsidP="00064F0F">
            <w:pPr>
              <w:pStyle w:val="TableCell"/>
              <w:rPr>
                <w:szCs w:val="18"/>
                <w:lang w:eastAsia="ko-KR" w:bidi="bn-IN"/>
              </w:rPr>
            </w:pPr>
            <w:r w:rsidRPr="00064F0F">
              <w:rPr>
                <w:szCs w:val="18"/>
                <w:lang w:eastAsia="ko-KR" w:bidi="bn-IN"/>
              </w:rPr>
              <w:t xml:space="preserve">Create </w:t>
            </w:r>
            <w:r w:rsidR="00DB4B24">
              <w:rPr>
                <w:szCs w:val="18"/>
                <w:lang w:eastAsia="ko-KR" w:bidi="bn-IN"/>
              </w:rPr>
              <w:t>STRX RFE</w:t>
            </w:r>
            <w:r w:rsidR="007D082F">
              <w:rPr>
                <w:szCs w:val="18"/>
                <w:lang w:eastAsia="ko-KR" w:bidi="bn-IN"/>
              </w:rPr>
              <w:t xml:space="preserve"> FW and GUI</w:t>
            </w:r>
            <w:r w:rsidR="00DB4B24">
              <w:rPr>
                <w:szCs w:val="18"/>
                <w:lang w:eastAsia="ko-KR" w:bidi="bn-IN"/>
              </w:rPr>
              <w:t xml:space="preserve"> SW</w:t>
            </w:r>
            <w:r w:rsidRPr="00064F0F">
              <w:rPr>
                <w:szCs w:val="18"/>
                <w:lang w:eastAsia="ko-KR" w:bidi="bn-IN"/>
              </w:rPr>
              <w:t xml:space="preserve"> Quality Assurance Plan</w:t>
            </w:r>
          </w:p>
          <w:p w14:paraId="6B951853" w14:textId="679AD7BA" w:rsidR="0020063B" w:rsidRPr="00064F0F" w:rsidRDefault="0020063B" w:rsidP="00064F0F">
            <w:pPr>
              <w:pStyle w:val="TableCell"/>
              <w:rPr>
                <w:szCs w:val="18"/>
                <w:lang w:eastAsia="ko-KR" w:bidi="bn-IN"/>
              </w:rPr>
            </w:pPr>
          </w:p>
        </w:tc>
        <w:tc>
          <w:tcPr>
            <w:tcW w:w="2188" w:type="pct"/>
            <w:tcBorders>
              <w:top w:val="single" w:sz="6" w:space="0" w:color="auto"/>
              <w:left w:val="single" w:sz="6" w:space="0" w:color="auto"/>
              <w:bottom w:val="single" w:sz="6" w:space="0" w:color="auto"/>
              <w:right w:val="single" w:sz="6" w:space="0" w:color="auto"/>
            </w:tcBorders>
          </w:tcPr>
          <w:p w14:paraId="7BCFA286" w14:textId="77777777" w:rsidR="002F3626" w:rsidRDefault="00AC2FD5" w:rsidP="00064F0F">
            <w:pPr>
              <w:pStyle w:val="TableCell"/>
              <w:rPr>
                <w:szCs w:val="18"/>
                <w:lang w:eastAsia="ko-KR" w:bidi="bn-IN"/>
              </w:rPr>
            </w:pPr>
            <w:r w:rsidRPr="004D774A">
              <w:rPr>
                <w:szCs w:val="18"/>
                <w:lang w:eastAsia="ko-KR" w:bidi="bn-IN"/>
              </w:rPr>
              <w:t>Initial Version at PDA and Approved Version at PPA</w:t>
            </w:r>
          </w:p>
          <w:p w14:paraId="34A48D94" w14:textId="77777777" w:rsidR="0020063B" w:rsidRDefault="0020063B" w:rsidP="00064F0F">
            <w:pPr>
              <w:pStyle w:val="TableCell"/>
              <w:rPr>
                <w:szCs w:val="18"/>
                <w:lang w:eastAsia="ko-KR" w:bidi="bn-IN"/>
              </w:rPr>
            </w:pPr>
          </w:p>
          <w:p w14:paraId="51D31C11" w14:textId="19B44AC1" w:rsidR="007C1A86" w:rsidRPr="004D774A" w:rsidRDefault="007C1A86" w:rsidP="00064F0F">
            <w:pPr>
              <w:pStyle w:val="TableCell"/>
              <w:rPr>
                <w:szCs w:val="18"/>
                <w:lang w:eastAsia="ko-KR" w:bidi="bn-IN"/>
              </w:rPr>
            </w:pPr>
          </w:p>
        </w:tc>
      </w:tr>
      <w:tr w:rsidR="002C5EAE" w:rsidRPr="000E2F51" w14:paraId="64E5F8F0" w14:textId="77777777" w:rsidTr="00064F0F">
        <w:trPr>
          <w:cantSplit/>
        </w:trPr>
        <w:tc>
          <w:tcPr>
            <w:tcW w:w="405" w:type="pct"/>
            <w:vMerge w:val="restart"/>
            <w:tcBorders>
              <w:top w:val="single" w:sz="6" w:space="0" w:color="auto"/>
              <w:left w:val="single" w:sz="6" w:space="0" w:color="auto"/>
              <w:right w:val="single" w:sz="6" w:space="0" w:color="auto"/>
            </w:tcBorders>
            <w:textDirection w:val="btLr"/>
          </w:tcPr>
          <w:p w14:paraId="249E12B6" w14:textId="77777777" w:rsidR="002C5EAE" w:rsidRPr="002F3626" w:rsidRDefault="002C5EAE" w:rsidP="002F3626">
            <w:pPr>
              <w:pStyle w:val="TableText"/>
              <w:numPr>
                <w:ilvl w:val="12"/>
                <w:numId w:val="0"/>
              </w:numPr>
              <w:ind w:left="100" w:right="113"/>
              <w:jc w:val="center"/>
              <w:rPr>
                <w:rFonts w:ascii="Arial" w:hAnsi="Arial" w:cs="Arial"/>
                <w:sz w:val="20"/>
                <w:highlight w:val="yellow"/>
                <w:lang w:val="en-GB"/>
              </w:rPr>
            </w:pPr>
            <w:r w:rsidRPr="002F3626">
              <w:rPr>
                <w:rFonts w:ascii="Arial" w:hAnsi="Arial" w:cs="Arial"/>
                <w:sz w:val="20"/>
                <w:lang w:val="en-GB"/>
              </w:rPr>
              <w:t>Execution</w:t>
            </w:r>
          </w:p>
        </w:tc>
        <w:tc>
          <w:tcPr>
            <w:tcW w:w="2407" w:type="pct"/>
            <w:tcBorders>
              <w:top w:val="single" w:sz="6" w:space="0" w:color="auto"/>
              <w:left w:val="single" w:sz="6" w:space="0" w:color="auto"/>
              <w:bottom w:val="single" w:sz="6" w:space="0" w:color="auto"/>
              <w:right w:val="single" w:sz="6" w:space="0" w:color="auto"/>
            </w:tcBorders>
            <w:vAlign w:val="center"/>
          </w:tcPr>
          <w:p w14:paraId="5F408AA2" w14:textId="77777777" w:rsidR="002C5EAE" w:rsidRPr="00064F0F" w:rsidRDefault="002C5EAE" w:rsidP="00064F0F">
            <w:pPr>
              <w:pStyle w:val="TableCell"/>
              <w:rPr>
                <w:szCs w:val="18"/>
                <w:lang w:eastAsia="ko-KR" w:bidi="bn-IN"/>
              </w:rPr>
            </w:pPr>
            <w:r w:rsidRPr="00064F0F">
              <w:rPr>
                <w:szCs w:val="18"/>
                <w:lang w:eastAsia="ko-KR" w:bidi="bn-IN"/>
              </w:rPr>
              <w:t>Gates Reviews</w:t>
            </w:r>
          </w:p>
        </w:tc>
        <w:tc>
          <w:tcPr>
            <w:tcW w:w="2188" w:type="pct"/>
            <w:tcBorders>
              <w:top w:val="single" w:sz="6" w:space="0" w:color="auto"/>
              <w:left w:val="single" w:sz="6" w:space="0" w:color="auto"/>
              <w:bottom w:val="single" w:sz="6" w:space="0" w:color="auto"/>
              <w:right w:val="single" w:sz="6" w:space="0" w:color="auto"/>
            </w:tcBorders>
            <w:vAlign w:val="center"/>
          </w:tcPr>
          <w:p w14:paraId="4A1363BC" w14:textId="1AAFF04A" w:rsidR="002C5EAE" w:rsidRPr="00AC2FD5" w:rsidRDefault="002C5EAE" w:rsidP="00064F0F">
            <w:pPr>
              <w:pStyle w:val="TableCell"/>
              <w:rPr>
                <w:szCs w:val="18"/>
                <w:lang w:eastAsia="ko-KR" w:bidi="bn-IN"/>
              </w:rPr>
            </w:pPr>
            <w:r w:rsidRPr="00AC2FD5">
              <w:rPr>
                <w:szCs w:val="18"/>
                <w:lang w:eastAsia="ko-KR" w:bidi="bn-IN"/>
              </w:rPr>
              <w:t xml:space="preserve">Before each gate and major milestone per </w:t>
            </w:r>
            <w:r w:rsidR="00DB4B24">
              <w:rPr>
                <w:szCs w:val="18"/>
                <w:lang w:eastAsia="ko-KR" w:bidi="bn-IN"/>
              </w:rPr>
              <w:t xml:space="preserve">STRX </w:t>
            </w:r>
            <w:r w:rsidR="007D082F">
              <w:rPr>
                <w:szCs w:val="18"/>
                <w:lang w:eastAsia="ko-KR" w:bidi="bn-IN"/>
              </w:rPr>
              <w:t>RFE FW</w:t>
            </w:r>
            <w:r w:rsidR="00DB4B24">
              <w:rPr>
                <w:szCs w:val="18"/>
                <w:lang w:eastAsia="ko-KR" w:bidi="bn-IN"/>
              </w:rPr>
              <w:t xml:space="preserve"> </w:t>
            </w:r>
            <w:r w:rsidR="007D082F">
              <w:rPr>
                <w:szCs w:val="18"/>
                <w:lang w:eastAsia="ko-KR" w:bidi="bn-IN"/>
              </w:rPr>
              <w:t xml:space="preserve"> </w:t>
            </w:r>
            <w:del w:id="78" w:author="Rashmi K C" w:date="2022-06-19T19:28:00Z">
              <w:r w:rsidR="007D082F" w:rsidDel="00EF47C8">
                <w:rPr>
                  <w:szCs w:val="18"/>
                  <w:lang w:eastAsia="ko-KR" w:bidi="bn-IN"/>
                </w:rPr>
                <w:delText>and RFE GUI</w:delText>
              </w:r>
            </w:del>
            <w:r w:rsidR="007D082F">
              <w:rPr>
                <w:szCs w:val="18"/>
                <w:lang w:eastAsia="ko-KR" w:bidi="bn-IN"/>
              </w:rPr>
              <w:t xml:space="preserve"> </w:t>
            </w:r>
            <w:r w:rsidRPr="00AC2FD5">
              <w:rPr>
                <w:szCs w:val="18"/>
                <w:lang w:eastAsia="ko-KR" w:bidi="bn-IN"/>
              </w:rPr>
              <w:t xml:space="preserve"> schedule</w:t>
            </w:r>
          </w:p>
        </w:tc>
      </w:tr>
      <w:tr w:rsidR="002C5EAE" w:rsidRPr="000E2F51" w14:paraId="13A1F09C" w14:textId="77777777" w:rsidTr="00064F0F">
        <w:trPr>
          <w:cantSplit/>
        </w:trPr>
        <w:tc>
          <w:tcPr>
            <w:tcW w:w="405" w:type="pct"/>
            <w:vMerge/>
            <w:tcBorders>
              <w:left w:val="single" w:sz="6" w:space="0" w:color="auto"/>
              <w:right w:val="single" w:sz="6" w:space="0" w:color="auto"/>
            </w:tcBorders>
          </w:tcPr>
          <w:p w14:paraId="658C00A1" w14:textId="77777777" w:rsidR="002C5EAE" w:rsidRDefault="002C5EAE" w:rsidP="00804EAF">
            <w:pPr>
              <w:pStyle w:val="TableText"/>
              <w:numPr>
                <w:ilvl w:val="12"/>
                <w:numId w:val="0"/>
              </w:numPr>
              <w:ind w:left="100"/>
              <w:rPr>
                <w:rFonts w:ascii="Arial" w:hAnsi="Arial" w:cs="Arial"/>
                <w:i/>
                <w:sz w:val="20"/>
                <w:highlight w:val="yellow"/>
                <w:lang w:val="en-GB"/>
              </w:rPr>
            </w:pPr>
          </w:p>
        </w:tc>
        <w:tc>
          <w:tcPr>
            <w:tcW w:w="2407" w:type="pct"/>
            <w:tcBorders>
              <w:top w:val="single" w:sz="6" w:space="0" w:color="auto"/>
              <w:left w:val="single" w:sz="6" w:space="0" w:color="auto"/>
              <w:bottom w:val="single" w:sz="6" w:space="0" w:color="auto"/>
              <w:right w:val="single" w:sz="6" w:space="0" w:color="auto"/>
            </w:tcBorders>
            <w:vAlign w:val="center"/>
          </w:tcPr>
          <w:p w14:paraId="4700FA7A" w14:textId="77777777" w:rsidR="002C5EAE" w:rsidRPr="00064F0F" w:rsidRDefault="002C5EAE" w:rsidP="00064F0F">
            <w:pPr>
              <w:pStyle w:val="TableCell"/>
              <w:rPr>
                <w:szCs w:val="18"/>
                <w:lang w:eastAsia="ko-KR" w:bidi="bn-IN"/>
              </w:rPr>
            </w:pPr>
            <w:r w:rsidRPr="00064F0F">
              <w:rPr>
                <w:szCs w:val="18"/>
                <w:lang w:eastAsia="ko-KR" w:bidi="bn-IN"/>
              </w:rPr>
              <w:t>Release Readiness Review</w:t>
            </w:r>
          </w:p>
        </w:tc>
        <w:tc>
          <w:tcPr>
            <w:tcW w:w="2188" w:type="pct"/>
            <w:tcBorders>
              <w:top w:val="single" w:sz="6" w:space="0" w:color="auto"/>
              <w:left w:val="single" w:sz="6" w:space="0" w:color="auto"/>
              <w:bottom w:val="single" w:sz="6" w:space="0" w:color="auto"/>
              <w:right w:val="single" w:sz="6" w:space="0" w:color="auto"/>
            </w:tcBorders>
            <w:vAlign w:val="center"/>
          </w:tcPr>
          <w:p w14:paraId="0B95F9EF" w14:textId="77777777" w:rsidR="002C5EAE" w:rsidRPr="00AC2FD5" w:rsidRDefault="002C5EAE" w:rsidP="00064F0F">
            <w:pPr>
              <w:pStyle w:val="TableCell"/>
              <w:rPr>
                <w:szCs w:val="18"/>
                <w:lang w:eastAsia="ko-KR" w:bidi="bn-IN"/>
              </w:rPr>
            </w:pPr>
            <w:r w:rsidRPr="00AC2FD5">
              <w:rPr>
                <w:szCs w:val="18"/>
                <w:lang w:eastAsia="ko-KR" w:bidi="bn-IN"/>
              </w:rPr>
              <w:t>Before each major milestone</w:t>
            </w:r>
          </w:p>
        </w:tc>
      </w:tr>
      <w:tr w:rsidR="002C5EAE" w:rsidRPr="000E2F51" w14:paraId="5A1D3AC2" w14:textId="77777777" w:rsidTr="00064F0F">
        <w:trPr>
          <w:cantSplit/>
        </w:trPr>
        <w:tc>
          <w:tcPr>
            <w:tcW w:w="405" w:type="pct"/>
            <w:vMerge/>
            <w:tcBorders>
              <w:left w:val="single" w:sz="6" w:space="0" w:color="auto"/>
              <w:right w:val="single" w:sz="6" w:space="0" w:color="auto"/>
            </w:tcBorders>
          </w:tcPr>
          <w:p w14:paraId="46985FA5" w14:textId="77777777" w:rsidR="002C5EAE" w:rsidRDefault="002C5EAE" w:rsidP="00804EAF">
            <w:pPr>
              <w:pStyle w:val="TableText"/>
              <w:numPr>
                <w:ilvl w:val="12"/>
                <w:numId w:val="0"/>
              </w:numPr>
              <w:ind w:left="100"/>
              <w:rPr>
                <w:rFonts w:ascii="Arial" w:hAnsi="Arial" w:cs="Arial"/>
                <w:i/>
                <w:sz w:val="20"/>
                <w:highlight w:val="yellow"/>
                <w:lang w:val="en-GB"/>
              </w:rPr>
            </w:pPr>
          </w:p>
        </w:tc>
        <w:tc>
          <w:tcPr>
            <w:tcW w:w="2407" w:type="pct"/>
            <w:tcBorders>
              <w:top w:val="single" w:sz="6" w:space="0" w:color="auto"/>
              <w:left w:val="single" w:sz="6" w:space="0" w:color="auto"/>
              <w:bottom w:val="single" w:sz="6" w:space="0" w:color="auto"/>
              <w:right w:val="single" w:sz="6" w:space="0" w:color="auto"/>
            </w:tcBorders>
            <w:vAlign w:val="center"/>
          </w:tcPr>
          <w:p w14:paraId="5E9A2803" w14:textId="77777777" w:rsidR="002C5EAE" w:rsidRPr="00064F0F" w:rsidRDefault="002C5EAE" w:rsidP="00064F0F">
            <w:pPr>
              <w:pStyle w:val="TableCell"/>
              <w:rPr>
                <w:szCs w:val="18"/>
                <w:lang w:eastAsia="ko-KR" w:bidi="bn-IN"/>
              </w:rPr>
            </w:pPr>
            <w:r w:rsidRPr="00064F0F">
              <w:rPr>
                <w:szCs w:val="18"/>
                <w:lang w:eastAsia="ko-KR" w:bidi="bn-IN"/>
              </w:rPr>
              <w:t xml:space="preserve">Metrics Implementation &amp; Analysis </w:t>
            </w:r>
          </w:p>
        </w:tc>
        <w:tc>
          <w:tcPr>
            <w:tcW w:w="2188" w:type="pct"/>
            <w:tcBorders>
              <w:top w:val="single" w:sz="6" w:space="0" w:color="auto"/>
              <w:left w:val="single" w:sz="6" w:space="0" w:color="auto"/>
              <w:bottom w:val="single" w:sz="6" w:space="0" w:color="auto"/>
              <w:right w:val="single" w:sz="6" w:space="0" w:color="auto"/>
            </w:tcBorders>
            <w:vAlign w:val="center"/>
          </w:tcPr>
          <w:p w14:paraId="5AFDEA95" w14:textId="77777777" w:rsidR="002C5EAE" w:rsidRPr="00AC2FD5" w:rsidRDefault="002C5EAE" w:rsidP="00064F0F">
            <w:pPr>
              <w:pStyle w:val="TableCell"/>
              <w:rPr>
                <w:szCs w:val="18"/>
                <w:lang w:eastAsia="ko-KR" w:bidi="bn-IN"/>
              </w:rPr>
            </w:pPr>
            <w:r w:rsidRPr="00AC2FD5">
              <w:rPr>
                <w:szCs w:val="18"/>
                <w:lang w:eastAsia="ko-KR" w:bidi="bn-IN"/>
              </w:rPr>
              <w:t>As p</w:t>
            </w:r>
            <w:r w:rsidR="00995D26" w:rsidRPr="00AC2FD5">
              <w:rPr>
                <w:szCs w:val="18"/>
                <w:lang w:eastAsia="ko-KR" w:bidi="bn-IN"/>
              </w:rPr>
              <w:t>er Metric Plan – see chapter 8.0</w:t>
            </w:r>
          </w:p>
        </w:tc>
      </w:tr>
      <w:tr w:rsidR="002C5EAE" w:rsidRPr="000E2F51" w14:paraId="65EE654D" w14:textId="77777777" w:rsidTr="00064F0F">
        <w:trPr>
          <w:cantSplit/>
        </w:trPr>
        <w:tc>
          <w:tcPr>
            <w:tcW w:w="405" w:type="pct"/>
            <w:vMerge/>
            <w:tcBorders>
              <w:left w:val="single" w:sz="6" w:space="0" w:color="auto"/>
              <w:right w:val="single" w:sz="6" w:space="0" w:color="auto"/>
            </w:tcBorders>
          </w:tcPr>
          <w:p w14:paraId="2E63FC25" w14:textId="77777777" w:rsidR="002C5EAE" w:rsidRDefault="002C5EAE" w:rsidP="00804EAF">
            <w:pPr>
              <w:pStyle w:val="TableText"/>
              <w:numPr>
                <w:ilvl w:val="12"/>
                <w:numId w:val="0"/>
              </w:numPr>
              <w:ind w:left="100"/>
              <w:rPr>
                <w:rFonts w:ascii="Arial" w:hAnsi="Arial" w:cs="Arial"/>
                <w:i/>
                <w:sz w:val="20"/>
                <w:highlight w:val="yellow"/>
                <w:lang w:val="en-GB"/>
              </w:rPr>
            </w:pPr>
          </w:p>
        </w:tc>
        <w:tc>
          <w:tcPr>
            <w:tcW w:w="2407" w:type="pct"/>
            <w:tcBorders>
              <w:top w:val="single" w:sz="6" w:space="0" w:color="auto"/>
              <w:left w:val="single" w:sz="6" w:space="0" w:color="auto"/>
              <w:bottom w:val="single" w:sz="6" w:space="0" w:color="auto"/>
              <w:right w:val="single" w:sz="6" w:space="0" w:color="auto"/>
            </w:tcBorders>
            <w:vAlign w:val="center"/>
          </w:tcPr>
          <w:p w14:paraId="4CCCDED9" w14:textId="77777777" w:rsidR="002C5EAE" w:rsidRPr="00064F0F" w:rsidRDefault="002C5EAE" w:rsidP="00064F0F">
            <w:pPr>
              <w:pStyle w:val="TableCell"/>
              <w:rPr>
                <w:szCs w:val="18"/>
                <w:lang w:eastAsia="ko-KR" w:bidi="bn-IN"/>
              </w:rPr>
            </w:pPr>
            <w:r w:rsidRPr="00064F0F">
              <w:rPr>
                <w:szCs w:val="18"/>
                <w:lang w:eastAsia="ko-KR" w:bidi="bn-IN"/>
              </w:rPr>
              <w:t>Change Management Audits</w:t>
            </w:r>
          </w:p>
        </w:tc>
        <w:tc>
          <w:tcPr>
            <w:tcW w:w="2188" w:type="pct"/>
            <w:tcBorders>
              <w:top w:val="single" w:sz="6" w:space="0" w:color="auto"/>
              <w:left w:val="single" w:sz="6" w:space="0" w:color="auto"/>
              <w:bottom w:val="single" w:sz="6" w:space="0" w:color="auto"/>
              <w:right w:val="single" w:sz="6" w:space="0" w:color="auto"/>
            </w:tcBorders>
            <w:vAlign w:val="center"/>
          </w:tcPr>
          <w:p w14:paraId="6A8E08A4" w14:textId="77777777" w:rsidR="002C5EAE" w:rsidRPr="00AC2FD5" w:rsidRDefault="002C5EAE" w:rsidP="00064F0F">
            <w:pPr>
              <w:pStyle w:val="TableCell"/>
              <w:rPr>
                <w:szCs w:val="18"/>
                <w:lang w:eastAsia="ko-KR" w:bidi="bn-IN"/>
              </w:rPr>
            </w:pPr>
            <w:r w:rsidRPr="00AC2FD5">
              <w:rPr>
                <w:szCs w:val="18"/>
                <w:lang w:eastAsia="ko-KR" w:bidi="bn-IN"/>
              </w:rPr>
              <w:t>Before each release as part of RRR</w:t>
            </w:r>
          </w:p>
        </w:tc>
      </w:tr>
      <w:tr w:rsidR="002C5EAE" w:rsidRPr="000E2F51" w14:paraId="24587248" w14:textId="77777777" w:rsidTr="00064F0F">
        <w:trPr>
          <w:cantSplit/>
        </w:trPr>
        <w:tc>
          <w:tcPr>
            <w:tcW w:w="405" w:type="pct"/>
            <w:vMerge/>
            <w:tcBorders>
              <w:left w:val="single" w:sz="6" w:space="0" w:color="auto"/>
              <w:right w:val="single" w:sz="6" w:space="0" w:color="auto"/>
            </w:tcBorders>
          </w:tcPr>
          <w:p w14:paraId="05B12021" w14:textId="77777777" w:rsidR="002C5EAE" w:rsidRDefault="002C5EAE" w:rsidP="00804EAF">
            <w:pPr>
              <w:pStyle w:val="TableText"/>
              <w:numPr>
                <w:ilvl w:val="12"/>
                <w:numId w:val="0"/>
              </w:numPr>
              <w:ind w:left="100"/>
              <w:rPr>
                <w:rFonts w:ascii="Arial" w:hAnsi="Arial" w:cs="Arial"/>
                <w:i/>
                <w:sz w:val="20"/>
                <w:highlight w:val="yellow"/>
                <w:lang w:val="en-GB"/>
              </w:rPr>
            </w:pPr>
          </w:p>
        </w:tc>
        <w:tc>
          <w:tcPr>
            <w:tcW w:w="2407" w:type="pct"/>
            <w:tcBorders>
              <w:top w:val="single" w:sz="6" w:space="0" w:color="auto"/>
              <w:left w:val="single" w:sz="6" w:space="0" w:color="auto"/>
              <w:bottom w:val="single" w:sz="6" w:space="0" w:color="auto"/>
              <w:right w:val="single" w:sz="6" w:space="0" w:color="auto"/>
            </w:tcBorders>
            <w:vAlign w:val="center"/>
          </w:tcPr>
          <w:p w14:paraId="772A4DB4" w14:textId="77777777" w:rsidR="002C5EAE" w:rsidRPr="00064F0F" w:rsidRDefault="002C5EAE" w:rsidP="00064F0F">
            <w:pPr>
              <w:pStyle w:val="TableCell"/>
              <w:rPr>
                <w:szCs w:val="18"/>
                <w:lang w:eastAsia="ko-KR" w:bidi="bn-IN"/>
              </w:rPr>
            </w:pPr>
            <w:r w:rsidRPr="00064F0F">
              <w:rPr>
                <w:szCs w:val="18"/>
                <w:lang w:eastAsia="ko-KR" w:bidi="bn-IN"/>
              </w:rPr>
              <w:t>Lessons Learned</w:t>
            </w:r>
          </w:p>
        </w:tc>
        <w:tc>
          <w:tcPr>
            <w:tcW w:w="2188" w:type="pct"/>
            <w:tcBorders>
              <w:top w:val="single" w:sz="6" w:space="0" w:color="auto"/>
              <w:left w:val="single" w:sz="6" w:space="0" w:color="auto"/>
              <w:bottom w:val="single" w:sz="6" w:space="0" w:color="auto"/>
              <w:right w:val="single" w:sz="6" w:space="0" w:color="auto"/>
            </w:tcBorders>
            <w:vAlign w:val="center"/>
          </w:tcPr>
          <w:p w14:paraId="2CF3E9AE" w14:textId="77777777" w:rsidR="002C5EAE" w:rsidRPr="00AC2FD5" w:rsidRDefault="002C5EAE" w:rsidP="00064F0F">
            <w:pPr>
              <w:pStyle w:val="TableCell"/>
              <w:rPr>
                <w:szCs w:val="18"/>
                <w:lang w:eastAsia="ko-KR" w:bidi="bn-IN"/>
              </w:rPr>
            </w:pPr>
            <w:r w:rsidRPr="00AC2FD5">
              <w:rPr>
                <w:szCs w:val="18"/>
                <w:lang w:eastAsia="ko-KR" w:bidi="bn-IN"/>
              </w:rPr>
              <w:t>As planned by Project Manager</w:t>
            </w:r>
          </w:p>
        </w:tc>
      </w:tr>
      <w:tr w:rsidR="002C5EAE" w:rsidRPr="000E2F51" w14:paraId="7524F1BA" w14:textId="77777777" w:rsidTr="00064F0F">
        <w:trPr>
          <w:cantSplit/>
        </w:trPr>
        <w:tc>
          <w:tcPr>
            <w:tcW w:w="405" w:type="pct"/>
            <w:vMerge/>
            <w:tcBorders>
              <w:left w:val="single" w:sz="6" w:space="0" w:color="auto"/>
              <w:right w:val="single" w:sz="6" w:space="0" w:color="auto"/>
            </w:tcBorders>
          </w:tcPr>
          <w:p w14:paraId="7025053A" w14:textId="77777777" w:rsidR="002C5EAE" w:rsidRDefault="002C5EAE" w:rsidP="00804EAF">
            <w:pPr>
              <w:pStyle w:val="TableText"/>
              <w:numPr>
                <w:ilvl w:val="12"/>
                <w:numId w:val="0"/>
              </w:numPr>
              <w:ind w:left="100"/>
              <w:rPr>
                <w:rFonts w:ascii="Arial" w:hAnsi="Arial" w:cs="Arial"/>
                <w:i/>
                <w:sz w:val="20"/>
                <w:highlight w:val="yellow"/>
                <w:lang w:val="en-GB"/>
              </w:rPr>
            </w:pPr>
          </w:p>
        </w:tc>
        <w:tc>
          <w:tcPr>
            <w:tcW w:w="2407" w:type="pct"/>
            <w:tcBorders>
              <w:top w:val="single" w:sz="6" w:space="0" w:color="auto"/>
              <w:left w:val="single" w:sz="6" w:space="0" w:color="auto"/>
              <w:bottom w:val="single" w:sz="6" w:space="0" w:color="auto"/>
              <w:right w:val="single" w:sz="6" w:space="0" w:color="auto"/>
            </w:tcBorders>
            <w:vAlign w:val="center"/>
          </w:tcPr>
          <w:p w14:paraId="57467070" w14:textId="77777777" w:rsidR="002C5EAE" w:rsidRPr="00064F0F" w:rsidRDefault="002C5EAE" w:rsidP="00064F0F">
            <w:pPr>
              <w:pStyle w:val="TableCell"/>
              <w:rPr>
                <w:szCs w:val="18"/>
                <w:lang w:eastAsia="ko-KR" w:bidi="bn-IN"/>
              </w:rPr>
            </w:pPr>
            <w:r w:rsidRPr="00064F0F">
              <w:rPr>
                <w:szCs w:val="18"/>
                <w:lang w:eastAsia="ko-KR" w:bidi="bn-IN"/>
              </w:rPr>
              <w:t xml:space="preserve">Process &amp; Tools Trainings </w:t>
            </w:r>
          </w:p>
        </w:tc>
        <w:tc>
          <w:tcPr>
            <w:tcW w:w="2188" w:type="pct"/>
            <w:tcBorders>
              <w:top w:val="single" w:sz="6" w:space="0" w:color="auto"/>
              <w:left w:val="single" w:sz="6" w:space="0" w:color="auto"/>
              <w:bottom w:val="single" w:sz="6" w:space="0" w:color="auto"/>
              <w:right w:val="single" w:sz="6" w:space="0" w:color="auto"/>
            </w:tcBorders>
            <w:vAlign w:val="center"/>
          </w:tcPr>
          <w:p w14:paraId="445467F5" w14:textId="351C2F28" w:rsidR="002C5EAE" w:rsidRPr="00A0523C" w:rsidRDefault="002C5EAE" w:rsidP="00064F0F">
            <w:pPr>
              <w:pStyle w:val="TableCell"/>
              <w:rPr>
                <w:szCs w:val="18"/>
                <w:lang w:eastAsia="ko-KR" w:bidi="bn-IN"/>
              </w:rPr>
            </w:pPr>
            <w:r w:rsidRPr="00A0523C">
              <w:rPr>
                <w:szCs w:val="18"/>
                <w:lang w:eastAsia="ko-KR" w:bidi="bn-IN"/>
              </w:rPr>
              <w:t xml:space="preserve">Process &amp; Tools Training set for the all team members, per </w:t>
            </w:r>
            <w:r w:rsidR="00DB4B24">
              <w:rPr>
                <w:szCs w:val="18"/>
                <w:lang w:eastAsia="ko-KR" w:bidi="bn-IN"/>
              </w:rPr>
              <w:t>STRX RFE</w:t>
            </w:r>
            <w:r w:rsidR="007D082F">
              <w:rPr>
                <w:szCs w:val="18"/>
                <w:lang w:eastAsia="ko-KR" w:bidi="bn-IN"/>
              </w:rPr>
              <w:t xml:space="preserve">FW </w:t>
            </w:r>
            <w:del w:id="79" w:author="Rashmi K C" w:date="2022-06-19T19:28:00Z">
              <w:r w:rsidR="007D082F" w:rsidDel="00EF47C8">
                <w:rPr>
                  <w:szCs w:val="18"/>
                  <w:lang w:eastAsia="ko-KR" w:bidi="bn-IN"/>
                </w:rPr>
                <w:delText>and RFE GUI</w:delText>
              </w:r>
            </w:del>
            <w:r w:rsidRPr="00A0523C">
              <w:rPr>
                <w:szCs w:val="18"/>
                <w:lang w:eastAsia="ko-KR" w:bidi="bn-IN"/>
              </w:rPr>
              <w:t xml:space="preserve"> Training Plan</w:t>
            </w:r>
          </w:p>
        </w:tc>
      </w:tr>
      <w:tr w:rsidR="002C5EAE" w:rsidRPr="000E2F51" w14:paraId="3B4EA91E" w14:textId="77777777" w:rsidTr="00064F0F">
        <w:trPr>
          <w:cantSplit/>
        </w:trPr>
        <w:tc>
          <w:tcPr>
            <w:tcW w:w="405" w:type="pct"/>
            <w:vMerge/>
            <w:tcBorders>
              <w:left w:val="single" w:sz="6" w:space="0" w:color="auto"/>
              <w:bottom w:val="single" w:sz="6" w:space="0" w:color="auto"/>
              <w:right w:val="single" w:sz="6" w:space="0" w:color="auto"/>
            </w:tcBorders>
          </w:tcPr>
          <w:p w14:paraId="255A509A" w14:textId="77777777" w:rsidR="002C5EAE" w:rsidRDefault="002C5EAE" w:rsidP="00804EAF">
            <w:pPr>
              <w:pStyle w:val="TableText"/>
              <w:numPr>
                <w:ilvl w:val="12"/>
                <w:numId w:val="0"/>
              </w:numPr>
              <w:ind w:left="100"/>
              <w:rPr>
                <w:rFonts w:ascii="Arial" w:hAnsi="Arial" w:cs="Arial"/>
                <w:i/>
                <w:sz w:val="20"/>
                <w:highlight w:val="yellow"/>
                <w:lang w:val="en-GB"/>
              </w:rPr>
            </w:pPr>
          </w:p>
        </w:tc>
        <w:tc>
          <w:tcPr>
            <w:tcW w:w="2407" w:type="pct"/>
            <w:tcBorders>
              <w:top w:val="single" w:sz="6" w:space="0" w:color="auto"/>
              <w:left w:val="single" w:sz="6" w:space="0" w:color="auto"/>
              <w:bottom w:val="single" w:sz="6" w:space="0" w:color="auto"/>
              <w:right w:val="single" w:sz="6" w:space="0" w:color="auto"/>
            </w:tcBorders>
            <w:vAlign w:val="center"/>
          </w:tcPr>
          <w:p w14:paraId="14D2EA4E" w14:textId="77777777" w:rsidR="002C5EAE" w:rsidRPr="00064F0F" w:rsidRDefault="002C5EAE" w:rsidP="00064F0F">
            <w:pPr>
              <w:pStyle w:val="TableCell"/>
              <w:rPr>
                <w:szCs w:val="18"/>
                <w:lang w:eastAsia="ko-KR" w:bidi="bn-IN"/>
              </w:rPr>
            </w:pPr>
            <w:r w:rsidRPr="00064F0F">
              <w:rPr>
                <w:szCs w:val="18"/>
                <w:lang w:eastAsia="ko-KR" w:bidi="bn-IN"/>
              </w:rPr>
              <w:t>Defect root cause analysis</w:t>
            </w:r>
          </w:p>
        </w:tc>
        <w:tc>
          <w:tcPr>
            <w:tcW w:w="2188" w:type="pct"/>
            <w:tcBorders>
              <w:top w:val="single" w:sz="6" w:space="0" w:color="auto"/>
              <w:left w:val="single" w:sz="6" w:space="0" w:color="auto"/>
              <w:bottom w:val="single" w:sz="6" w:space="0" w:color="auto"/>
              <w:right w:val="single" w:sz="6" w:space="0" w:color="auto"/>
            </w:tcBorders>
            <w:vAlign w:val="center"/>
          </w:tcPr>
          <w:p w14:paraId="7A737B50" w14:textId="77777777" w:rsidR="002C5EAE" w:rsidRPr="00AC2FD5" w:rsidRDefault="002C5EAE" w:rsidP="00064F0F">
            <w:pPr>
              <w:pStyle w:val="TableCell"/>
              <w:rPr>
                <w:szCs w:val="18"/>
                <w:lang w:eastAsia="ko-KR" w:bidi="bn-IN"/>
              </w:rPr>
            </w:pPr>
            <w:r w:rsidRPr="00AC2FD5">
              <w:rPr>
                <w:szCs w:val="18"/>
                <w:lang w:eastAsia="ko-KR" w:bidi="bn-IN"/>
              </w:rPr>
              <w:t xml:space="preserve">Quarterly after first EAR release </w:t>
            </w:r>
          </w:p>
        </w:tc>
      </w:tr>
    </w:tbl>
    <w:p w14:paraId="53BAC3E1" w14:textId="3E70B578" w:rsidR="007B371E" w:rsidRPr="00140A38" w:rsidRDefault="00140A38" w:rsidP="00140A38">
      <w:pPr>
        <w:pStyle w:val="Caption"/>
        <w:jc w:val="center"/>
        <w:rPr>
          <w:sz w:val="18"/>
        </w:rPr>
      </w:pPr>
      <w:r w:rsidRPr="00140A38">
        <w:rPr>
          <w:sz w:val="20"/>
        </w:rPr>
        <w:t xml:space="preserve">Table </w:t>
      </w:r>
      <w:r w:rsidRPr="00140A38">
        <w:rPr>
          <w:sz w:val="20"/>
        </w:rPr>
        <w:fldChar w:fldCharType="begin"/>
      </w:r>
      <w:r w:rsidRPr="00140A38">
        <w:rPr>
          <w:sz w:val="20"/>
        </w:rPr>
        <w:instrText xml:space="preserve"> SEQ Table \* ARABIC </w:instrText>
      </w:r>
      <w:r w:rsidRPr="00140A38">
        <w:rPr>
          <w:sz w:val="20"/>
        </w:rPr>
        <w:fldChar w:fldCharType="separate"/>
      </w:r>
      <w:r w:rsidR="00797292">
        <w:rPr>
          <w:noProof/>
          <w:sz w:val="20"/>
        </w:rPr>
        <w:t>3</w:t>
      </w:r>
      <w:r w:rsidRPr="00140A38">
        <w:rPr>
          <w:sz w:val="20"/>
        </w:rPr>
        <w:fldChar w:fldCharType="end"/>
      </w:r>
      <w:r w:rsidRPr="00140A38">
        <w:rPr>
          <w:sz w:val="20"/>
        </w:rPr>
        <w:t xml:space="preserve"> Schedule of </w:t>
      </w:r>
      <w:r w:rsidR="00433869">
        <w:rPr>
          <w:sz w:val="20"/>
        </w:rPr>
        <w:t>Quality Assurance A</w:t>
      </w:r>
      <w:r w:rsidRPr="00140A38">
        <w:rPr>
          <w:sz w:val="20"/>
        </w:rPr>
        <w:t>ctivities</w:t>
      </w:r>
    </w:p>
    <w:p w14:paraId="3EF982BA" w14:textId="77777777" w:rsidR="002C5EAE" w:rsidRPr="002C5EAE" w:rsidRDefault="002C5EAE" w:rsidP="002C5EAE"/>
    <w:p w14:paraId="0518FA4F" w14:textId="77777777" w:rsidR="00F970C2" w:rsidRDefault="00D76FA8" w:rsidP="00064F0F">
      <w:pPr>
        <w:rPr>
          <w:b/>
          <w:bCs/>
        </w:rPr>
      </w:pPr>
      <w:r>
        <w:t xml:space="preserve">Each activity is described in detail in AMP SW Quality Assurance </w:t>
      </w:r>
      <w:r w:rsidR="00064F0F">
        <w:t>Generic Plan</w:t>
      </w:r>
      <w:r>
        <w:t>.</w:t>
      </w:r>
      <w:r w:rsidR="00064F0F">
        <w:t xml:space="preserve"> T</w:t>
      </w:r>
      <w:r>
        <w:t>emplates and checklists are used for audits and reviews.</w:t>
      </w:r>
    </w:p>
    <w:p w14:paraId="2A4748EC" w14:textId="77777777" w:rsidR="005A7AEB" w:rsidRPr="00511C98" w:rsidRDefault="005A7AEB" w:rsidP="00511C98">
      <w:pPr>
        <w:rPr>
          <w:b/>
          <w:bCs/>
        </w:rPr>
      </w:pPr>
    </w:p>
    <w:p w14:paraId="0BC53D42" w14:textId="77777777" w:rsidR="00511C98" w:rsidRDefault="00511C98" w:rsidP="00511C98">
      <w:pPr>
        <w:pStyle w:val="Heading2"/>
        <w:tabs>
          <w:tab w:val="clear" w:pos="1836"/>
        </w:tabs>
        <w:spacing w:before="0" w:after="0"/>
        <w:ind w:left="720" w:hanging="720"/>
        <w:rPr>
          <w:bCs/>
        </w:rPr>
      </w:pPr>
      <w:bookmarkStart w:id="80" w:name="_Toc524692709"/>
      <w:bookmarkStart w:id="81" w:name="_Toc63431119"/>
      <w:r w:rsidRPr="00511C98">
        <w:rPr>
          <w:bCs/>
        </w:rPr>
        <w:t>Estimations and Costs</w:t>
      </w:r>
      <w:bookmarkEnd w:id="80"/>
      <w:bookmarkEnd w:id="81"/>
    </w:p>
    <w:p w14:paraId="28CBD74F" w14:textId="77777777" w:rsidR="00F32926" w:rsidRDefault="00F32926" w:rsidP="00F32926"/>
    <w:p w14:paraId="2F0FAC5F" w14:textId="5B7FDCCA" w:rsidR="00F32926" w:rsidRPr="000C78B7" w:rsidRDefault="000C78B7" w:rsidP="00064F0F">
      <w:r w:rsidRPr="000C78B7">
        <w:t>BL Manager of Infrastructure and Support team</w:t>
      </w:r>
      <w:r w:rsidR="004F2D4E" w:rsidRPr="000C78B7">
        <w:t xml:space="preserve"> is responsible for allocation of SQE</w:t>
      </w:r>
      <w:r w:rsidRPr="000C78B7">
        <w:t>/QAE</w:t>
      </w:r>
      <w:r w:rsidR="004F2D4E" w:rsidRPr="000C78B7">
        <w:t xml:space="preserve"> to projects. Quality assurance activities are estimated and scheduled as part of the project planning and are</w:t>
      </w:r>
      <w:r w:rsidR="00064F0F" w:rsidRPr="000C78B7">
        <w:t xml:space="preserve"> available in project schedule.</w:t>
      </w:r>
    </w:p>
    <w:p w14:paraId="0754749C" w14:textId="1F993D8E" w:rsidR="004F2D4E" w:rsidRPr="006C6392" w:rsidRDefault="004F2D4E" w:rsidP="00064F0F">
      <w:r w:rsidRPr="000C78B7">
        <w:t>Costs are managed at B</w:t>
      </w:r>
      <w:r w:rsidR="00064F0F" w:rsidRPr="000C78B7">
        <w:t xml:space="preserve">L </w:t>
      </w:r>
      <w:r w:rsidR="000C78B7">
        <w:t>RFP</w:t>
      </w:r>
      <w:r w:rsidRPr="000C78B7">
        <w:t xml:space="preserve"> level. There are no additional costs related to quality assurance of this project.</w:t>
      </w:r>
    </w:p>
    <w:p w14:paraId="4E0A2BB6" w14:textId="77777777" w:rsidR="00F32926" w:rsidRPr="00F32926" w:rsidRDefault="00F32926" w:rsidP="00F32926"/>
    <w:p w14:paraId="773BB0F1" w14:textId="77777777" w:rsidR="00D43B47" w:rsidRPr="00DD5295" w:rsidRDefault="00511C98" w:rsidP="00DD5295">
      <w:pPr>
        <w:pStyle w:val="Heading2"/>
        <w:tabs>
          <w:tab w:val="clear" w:pos="1836"/>
        </w:tabs>
        <w:spacing w:before="0" w:after="0"/>
        <w:ind w:left="720" w:hanging="720"/>
        <w:rPr>
          <w:bCs/>
        </w:rPr>
      </w:pPr>
      <w:bookmarkStart w:id="82" w:name="_Toc524692710"/>
      <w:bookmarkStart w:id="83" w:name="_Toc63431120"/>
      <w:r w:rsidRPr="00511C98">
        <w:rPr>
          <w:bCs/>
        </w:rPr>
        <w:t>Risks</w:t>
      </w:r>
      <w:bookmarkEnd w:id="82"/>
      <w:bookmarkEnd w:id="83"/>
    </w:p>
    <w:p w14:paraId="480006DC" w14:textId="77777777" w:rsidR="00D43B47" w:rsidRPr="00D43B47" w:rsidRDefault="00D43B47" w:rsidP="00D43B47">
      <w:pPr>
        <w:ind w:left="0"/>
        <w:rPr>
          <w:color w:val="FF0000"/>
          <w:szCs w:val="22"/>
        </w:rPr>
      </w:pPr>
    </w:p>
    <w:p w14:paraId="441402C2" w14:textId="4160880A" w:rsidR="000A1B8B" w:rsidRDefault="000A1B8B" w:rsidP="000A1B8B">
      <w:r>
        <w:t xml:space="preserve">Quality risks and issues are reported to the Quality Manager and Project Manager and tracked into the project Risk Register </w:t>
      </w:r>
      <w:r>
        <w:fldChar w:fldCharType="begin"/>
      </w:r>
      <w:r>
        <w:instrText xml:space="preserve"> REF _Ref530642731 \r \h </w:instrText>
      </w:r>
      <w:r>
        <w:fldChar w:fldCharType="separate"/>
      </w:r>
      <w:r w:rsidR="00F37517">
        <w:t>[9]</w:t>
      </w:r>
      <w:r>
        <w:fldChar w:fldCharType="end"/>
      </w:r>
      <w:r>
        <w:t xml:space="preserve">, as described in the </w:t>
      </w:r>
      <w:r w:rsidR="00DB4B24">
        <w:t>STRX RFE</w:t>
      </w:r>
      <w:r w:rsidR="007D082F">
        <w:t xml:space="preserve"> FW</w:t>
      </w:r>
      <w:r w:rsidR="000E5A8A">
        <w:t xml:space="preserve"> </w:t>
      </w:r>
      <w:del w:id="84" w:author="Rashmi K C" w:date="2022-06-19T19:28:00Z">
        <w:r w:rsidR="000E5A8A" w:rsidDel="00EF47C8">
          <w:delText xml:space="preserve">and </w:delText>
        </w:r>
        <w:r w:rsidR="007D082F" w:rsidDel="00EF47C8">
          <w:delText xml:space="preserve">RFE </w:delText>
        </w:r>
        <w:r w:rsidR="000E5A8A" w:rsidDel="00EF47C8">
          <w:delText>GUI</w:delText>
        </w:r>
      </w:del>
      <w:r w:rsidR="00DB4B24">
        <w:t xml:space="preserve"> SW</w:t>
      </w:r>
      <w:r>
        <w:t xml:space="preserve"> Project Management Plan</w:t>
      </w:r>
      <w:r w:rsidR="00652316">
        <w:fldChar w:fldCharType="begin"/>
      </w:r>
      <w:r w:rsidR="00652316">
        <w:instrText xml:space="preserve"> REF _Ref530642731 \r \h </w:instrText>
      </w:r>
      <w:r w:rsidR="00652316">
        <w:fldChar w:fldCharType="separate"/>
      </w:r>
      <w:r w:rsidR="00652316">
        <w:t>[9]</w:t>
      </w:r>
      <w:r w:rsidR="00652316">
        <w:fldChar w:fldCharType="end"/>
      </w:r>
      <w:r>
        <w:t>.</w:t>
      </w:r>
    </w:p>
    <w:p w14:paraId="4EBAA857" w14:textId="77777777" w:rsidR="00D43B47" w:rsidRPr="00D43B47" w:rsidRDefault="00D43B47" w:rsidP="00D43B47"/>
    <w:p w14:paraId="69D8DF9B" w14:textId="7EDB2FBF" w:rsidR="00444F4C" w:rsidRDefault="00511C98" w:rsidP="00DD5295">
      <w:pPr>
        <w:pStyle w:val="Heading2"/>
        <w:tabs>
          <w:tab w:val="clear" w:pos="1836"/>
        </w:tabs>
        <w:spacing w:before="0" w:after="0"/>
        <w:ind w:left="720" w:hanging="720"/>
        <w:rPr>
          <w:bCs/>
        </w:rPr>
      </w:pPr>
      <w:bookmarkStart w:id="85" w:name="_Toc524692711"/>
      <w:bookmarkStart w:id="86" w:name="_Toc63431121"/>
      <w:r w:rsidRPr="00511C98">
        <w:rPr>
          <w:bCs/>
        </w:rPr>
        <w:t>Assumptions and Constrain</w:t>
      </w:r>
      <w:r w:rsidR="00AC2FD5">
        <w:rPr>
          <w:bCs/>
        </w:rPr>
        <w:t>t</w:t>
      </w:r>
      <w:r w:rsidRPr="00511C98">
        <w:rPr>
          <w:bCs/>
        </w:rPr>
        <w:t>s</w:t>
      </w:r>
      <w:bookmarkEnd w:id="85"/>
      <w:bookmarkEnd w:id="86"/>
    </w:p>
    <w:p w14:paraId="40071A85" w14:textId="77777777" w:rsidR="00DD5295" w:rsidRPr="00DD5295" w:rsidRDefault="00DD5295" w:rsidP="00DD5295"/>
    <w:p w14:paraId="6B9138A8" w14:textId="77777777" w:rsidR="00CE5779" w:rsidRPr="0056604E" w:rsidRDefault="00013716" w:rsidP="0056604E">
      <w:r w:rsidRPr="0056604E">
        <w:t>Assumption</w:t>
      </w:r>
      <w:r w:rsidR="0056604E" w:rsidRPr="0056604E">
        <w:t>s</w:t>
      </w:r>
      <w:r w:rsidRPr="0056604E">
        <w:t xml:space="preserve"> and constrain</w:t>
      </w:r>
      <w:r w:rsidR="0056604E" w:rsidRPr="0056604E">
        <w:t>t</w:t>
      </w:r>
      <w:r w:rsidRPr="0056604E">
        <w:t>s impacting the successful execution of this plan are document</w:t>
      </w:r>
      <w:r w:rsidR="008F7542" w:rsidRPr="0056604E">
        <w:t>e</w:t>
      </w:r>
      <w:r w:rsidRPr="0056604E">
        <w:t xml:space="preserve">d in </w:t>
      </w:r>
      <w:r w:rsidR="0056604E" w:rsidRPr="0056604E">
        <w:t xml:space="preserve">AMP SW Quality </w:t>
      </w:r>
      <w:r w:rsidRPr="0056604E">
        <w:t xml:space="preserve">Assurance </w:t>
      </w:r>
      <w:r w:rsidR="0056604E" w:rsidRPr="0056604E">
        <w:t>Generic Plan</w:t>
      </w:r>
      <w:r w:rsidRPr="0056604E">
        <w:t xml:space="preserve">. </w:t>
      </w:r>
    </w:p>
    <w:p w14:paraId="3D3764CA" w14:textId="77777777" w:rsidR="00D85A14" w:rsidRPr="00D85A14" w:rsidRDefault="00D85A14" w:rsidP="007F1176">
      <w:pPr>
        <w:ind w:left="0"/>
      </w:pPr>
    </w:p>
    <w:p w14:paraId="1122789F" w14:textId="77777777" w:rsidR="00C711DF" w:rsidRDefault="00C711DF" w:rsidP="00C711DF">
      <w:pPr>
        <w:pStyle w:val="Heading1"/>
        <w:tabs>
          <w:tab w:val="clear" w:pos="792"/>
          <w:tab w:val="clear" w:pos="4572"/>
        </w:tabs>
        <w:spacing w:before="0" w:after="0"/>
        <w:ind w:left="720" w:hanging="720"/>
      </w:pPr>
      <w:bookmarkStart w:id="87" w:name="_Toc524692712"/>
      <w:bookmarkStart w:id="88" w:name="_Toc63431122"/>
      <w:r>
        <w:t>Peer Reviews</w:t>
      </w:r>
      <w:bookmarkEnd w:id="87"/>
      <w:bookmarkEnd w:id="88"/>
    </w:p>
    <w:p w14:paraId="727A1A11" w14:textId="77777777" w:rsidR="00C711DF" w:rsidRDefault="00C711DF" w:rsidP="00C711DF"/>
    <w:p w14:paraId="5146E1C1" w14:textId="77777777" w:rsidR="00E66C1D" w:rsidRDefault="00E66C1D" w:rsidP="00E66C1D">
      <w:pPr>
        <w:pStyle w:val="Heading2"/>
        <w:tabs>
          <w:tab w:val="clear" w:pos="1836"/>
        </w:tabs>
        <w:spacing w:before="0" w:after="0"/>
        <w:ind w:left="720" w:hanging="720"/>
        <w:rPr>
          <w:bCs/>
        </w:rPr>
      </w:pPr>
      <w:bookmarkStart w:id="89" w:name="_Toc524692713"/>
      <w:bookmarkStart w:id="90" w:name="_Toc63431123"/>
      <w:r>
        <w:rPr>
          <w:bCs/>
        </w:rPr>
        <w:t>Process</w:t>
      </w:r>
      <w:bookmarkEnd w:id="89"/>
      <w:bookmarkEnd w:id="90"/>
    </w:p>
    <w:p w14:paraId="274F9264" w14:textId="77777777" w:rsidR="00E66C1D" w:rsidRDefault="00E66C1D" w:rsidP="00E66C1D"/>
    <w:p w14:paraId="32AFC1AC" w14:textId="77777777" w:rsidR="00E66C1D" w:rsidRDefault="00E66C1D" w:rsidP="00AE4399">
      <w:r>
        <w:t>For detailed description of the peer review process, s</w:t>
      </w:r>
      <w:r w:rsidR="00B273AA">
        <w:t xml:space="preserve">ee </w:t>
      </w:r>
      <w:r w:rsidR="00B273AA" w:rsidRPr="00AE4399">
        <w:t xml:space="preserve">AMP SW Review </w:t>
      </w:r>
      <w:r w:rsidR="00F33CD2" w:rsidRPr="00AE4399">
        <w:t xml:space="preserve">Guideline </w:t>
      </w:r>
      <w:r w:rsidR="00B273AA" w:rsidRPr="00AE4399">
        <w:fldChar w:fldCharType="begin"/>
      </w:r>
      <w:r w:rsidR="00B273AA" w:rsidRPr="00AE4399">
        <w:instrText xml:space="preserve"> REF _Ref524942534 \r \h </w:instrText>
      </w:r>
      <w:r w:rsidR="00AE4399">
        <w:instrText xml:space="preserve"> \* MERGEFORMAT </w:instrText>
      </w:r>
      <w:r w:rsidR="00B273AA" w:rsidRPr="00AE4399">
        <w:fldChar w:fldCharType="separate"/>
      </w:r>
      <w:r w:rsidR="00F37517">
        <w:t>[4]</w:t>
      </w:r>
      <w:r w:rsidR="00B273AA" w:rsidRPr="00AE4399">
        <w:fldChar w:fldCharType="end"/>
      </w:r>
      <w:r w:rsidR="00AE4399" w:rsidRPr="00AE4399">
        <w:t xml:space="preserve">. </w:t>
      </w:r>
      <w:r w:rsidRPr="00AE4399">
        <w:t xml:space="preserve">The tailoring of the </w:t>
      </w:r>
      <w:r w:rsidR="00E841D4">
        <w:t>r</w:t>
      </w:r>
      <w:r w:rsidRPr="00AE4399">
        <w:t xml:space="preserve">eview process is described in Radar SDK Project Management Plan </w:t>
      </w:r>
      <w:r w:rsidR="00AE4399" w:rsidRPr="00AE4399">
        <w:t>(Safety Plan).</w:t>
      </w:r>
      <w:r>
        <w:t xml:space="preserve"> </w:t>
      </w:r>
    </w:p>
    <w:p w14:paraId="1BA5B7EE" w14:textId="77777777" w:rsidR="002936B1" w:rsidRDefault="002936B1" w:rsidP="00E66C1D"/>
    <w:p w14:paraId="3F8DF423" w14:textId="77777777" w:rsidR="00D07C65" w:rsidRDefault="00D07C65" w:rsidP="00D07C65">
      <w:pPr>
        <w:pStyle w:val="Heading2"/>
        <w:tabs>
          <w:tab w:val="clear" w:pos="1836"/>
        </w:tabs>
        <w:spacing w:before="0" w:after="0"/>
        <w:ind w:left="720" w:hanging="720"/>
        <w:rPr>
          <w:bCs/>
        </w:rPr>
      </w:pPr>
      <w:bookmarkStart w:id="91" w:name="_Toc524692714"/>
      <w:bookmarkStart w:id="92" w:name="_Toc63431124"/>
      <w:r>
        <w:rPr>
          <w:bCs/>
        </w:rPr>
        <w:t>Review Activities</w:t>
      </w:r>
      <w:bookmarkEnd w:id="91"/>
      <w:bookmarkEnd w:id="92"/>
    </w:p>
    <w:p w14:paraId="38177870" w14:textId="77777777" w:rsidR="009E73F7" w:rsidRDefault="009E73F7" w:rsidP="00797A63"/>
    <w:p w14:paraId="43DBB1EA" w14:textId="34CAD8EB" w:rsidR="00E841D4" w:rsidRDefault="00D07C65" w:rsidP="00797A63">
      <w:r>
        <w:t>Every art</w:t>
      </w:r>
      <w:r w:rsidR="00AC2FD5">
        <w:t>i</w:t>
      </w:r>
      <w:r>
        <w:t>fact (documents and code, including internal engineer</w:t>
      </w:r>
      <w:r w:rsidR="009C7704">
        <w:t xml:space="preserve">ing documentation, JIRA tickets </w:t>
      </w:r>
      <w:r>
        <w:t xml:space="preserve">of type New Feature, Bug and Task) is reviewed and evidences of the review are available in Atlassian Bitbucket/Pull request or in Crucible, project </w:t>
      </w:r>
      <w:r w:rsidRPr="000C78B7">
        <w:t>CR-</w:t>
      </w:r>
      <w:r w:rsidR="000C78B7" w:rsidRPr="000C78B7">
        <w:t>STRX</w:t>
      </w:r>
      <w:r w:rsidR="009D61D7">
        <w:t>.</w:t>
      </w:r>
    </w:p>
    <w:p w14:paraId="5E45379F" w14:textId="70197879" w:rsidR="00D07C65" w:rsidRDefault="00D07C65" w:rsidP="00797A63">
      <w:r w:rsidRPr="00E841D4">
        <w:t>The reviewers, review specification</w:t>
      </w:r>
      <w:r w:rsidR="00E841D4" w:rsidRPr="00E841D4">
        <w:t>, review type</w:t>
      </w:r>
      <w:r w:rsidRPr="00E841D4">
        <w:t xml:space="preserve"> and the record</w:t>
      </w:r>
      <w:r w:rsidR="00E841D4" w:rsidRPr="00E841D4">
        <w:t>s</w:t>
      </w:r>
      <w:r w:rsidRPr="00E841D4">
        <w:t xml:space="preserve"> for each work product are documented in </w:t>
      </w:r>
      <w:r w:rsidR="00DB4B24">
        <w:t>STRX RFE</w:t>
      </w:r>
      <w:r w:rsidR="007D082F">
        <w:t xml:space="preserve"> FW </w:t>
      </w:r>
      <w:del w:id="93" w:author="Rashmi K C" w:date="2022-06-19T19:28:00Z">
        <w:r w:rsidR="007D082F" w:rsidDel="00EF47C8">
          <w:delText>and RFE GUI</w:delText>
        </w:r>
      </w:del>
      <w:r w:rsidR="00DB4B24">
        <w:t xml:space="preserve"> SW</w:t>
      </w:r>
      <w:r w:rsidRPr="000C78B7">
        <w:t xml:space="preserve"> P</w:t>
      </w:r>
      <w:r w:rsidR="00E841D4" w:rsidRPr="000C78B7">
        <w:t>roject Management Plan .</w:t>
      </w:r>
    </w:p>
    <w:p w14:paraId="2073B1E5" w14:textId="62CF116A" w:rsidR="00D07C65" w:rsidRDefault="00D07C65" w:rsidP="00E841D4">
      <w:r>
        <w:t>Usage of checklists is required for verifying compliance with design guidelines and coding guidelines</w:t>
      </w:r>
      <w:r w:rsidR="009D61D7">
        <w:fldChar w:fldCharType="begin"/>
      </w:r>
      <w:r w:rsidR="009D61D7">
        <w:instrText xml:space="preserve"> REF _Ref44432352 \r \h </w:instrText>
      </w:r>
      <w:r w:rsidR="009D61D7">
        <w:fldChar w:fldCharType="separate"/>
      </w:r>
      <w:r w:rsidR="009D61D7">
        <w:t>[10]</w:t>
      </w:r>
      <w:r w:rsidR="009D61D7">
        <w:fldChar w:fldCharType="end"/>
      </w:r>
      <w:r w:rsidR="009D61D7">
        <w:t xml:space="preserve"> </w:t>
      </w:r>
      <w:r>
        <w:t>(also for verifying the reason for accepting MISRA non-compliances):</w:t>
      </w:r>
    </w:p>
    <w:p w14:paraId="117C5D95" w14:textId="1189102E" w:rsidR="00D07C65" w:rsidRDefault="009C7704" w:rsidP="00E841D4">
      <w:pPr>
        <w:pStyle w:val="ListParagraph"/>
        <w:numPr>
          <w:ilvl w:val="0"/>
          <w:numId w:val="42"/>
        </w:numPr>
      </w:pPr>
      <w:r>
        <w:t>f</w:t>
      </w:r>
      <w:r w:rsidR="00D07C65">
        <w:t>or the arch spec review – at least once before its approval (PDA), and upon major changes (</w:t>
      </w:r>
      <w:r w:rsidR="00DB4B24">
        <w:t xml:space="preserve">STRX RFE </w:t>
      </w:r>
      <w:r w:rsidR="007D082F">
        <w:t xml:space="preserve">FW </w:t>
      </w:r>
      <w:del w:id="94" w:author="Rashmi K C" w:date="2022-06-19T19:28:00Z">
        <w:r w:rsidR="007D082F" w:rsidDel="00EF47C8">
          <w:delText>and RFE GUI</w:delText>
        </w:r>
      </w:del>
      <w:r w:rsidR="007D082F">
        <w:t xml:space="preserve"> </w:t>
      </w:r>
      <w:r w:rsidR="00DB4B24">
        <w:t>SW</w:t>
      </w:r>
      <w:r w:rsidR="00D07C65">
        <w:t xml:space="preserve"> Arch to decide and to document this in JIRA Ticket, Analysis Report field)</w:t>
      </w:r>
    </w:p>
    <w:p w14:paraId="6B1EEA3A" w14:textId="77777777" w:rsidR="00D07C65" w:rsidRDefault="009C7704" w:rsidP="00E841D4">
      <w:pPr>
        <w:pStyle w:val="ListParagraph"/>
        <w:numPr>
          <w:ilvl w:val="0"/>
          <w:numId w:val="42"/>
        </w:numPr>
      </w:pPr>
      <w:r>
        <w:t>f</w:t>
      </w:r>
      <w:r w:rsidR="00D07C65">
        <w:t>or the detailed design review – at least once before its approval (first EAR) and upon major changes (Component Tech Lead to decide and to document this in JIRA Ticket, Analysis Report field)</w:t>
      </w:r>
    </w:p>
    <w:p w14:paraId="1C0CAFC1" w14:textId="77777777" w:rsidR="00D07C65" w:rsidRPr="00897D59" w:rsidRDefault="009C7704" w:rsidP="00E841D4">
      <w:pPr>
        <w:pStyle w:val="ListParagraph"/>
        <w:numPr>
          <w:ilvl w:val="0"/>
          <w:numId w:val="42"/>
        </w:numPr>
      </w:pPr>
      <w:r w:rsidRPr="00897D59">
        <w:t>f</w:t>
      </w:r>
      <w:r w:rsidR="00D07C65" w:rsidRPr="00897D59">
        <w:t>or the code review – at least once before starting test campaign for the BETA or RTM, and upon major code changes (Component Tech Lead to decide and to document this in JIRA ticket, Analysis Report field)</w:t>
      </w:r>
    </w:p>
    <w:p w14:paraId="2DBF3C2E" w14:textId="67DA412A" w:rsidR="00E841D4" w:rsidRDefault="00E841D4" w:rsidP="00E841D4">
      <w:r>
        <w:t xml:space="preserve">The review checklists are stored in git as specified by </w:t>
      </w:r>
      <w:r w:rsidR="00DB4B24">
        <w:t xml:space="preserve">STRX </w:t>
      </w:r>
      <w:r w:rsidR="007D082F">
        <w:t>RFE FW</w:t>
      </w:r>
      <w:r w:rsidR="00DB4B24">
        <w:t xml:space="preserve"> </w:t>
      </w:r>
      <w:del w:id="95" w:author="Rashmi K C" w:date="2022-06-19T19:28:00Z">
        <w:r w:rsidR="00E67D23" w:rsidDel="00EF47C8">
          <w:delText xml:space="preserve">and </w:delText>
        </w:r>
        <w:r w:rsidR="007D082F" w:rsidDel="00EF47C8">
          <w:delText xml:space="preserve">RFE </w:delText>
        </w:r>
        <w:r w:rsidR="00E67D23" w:rsidDel="00EF47C8">
          <w:delText>GUI</w:delText>
        </w:r>
      </w:del>
      <w:r w:rsidR="00E67D23">
        <w:t xml:space="preserve"> </w:t>
      </w:r>
      <w:r w:rsidR="00AC2FD5">
        <w:t>SW</w:t>
      </w:r>
      <w:r>
        <w:t xml:space="preserve"> Configuration Management Plan </w:t>
      </w:r>
      <w:r>
        <w:fldChar w:fldCharType="begin"/>
      </w:r>
      <w:r>
        <w:instrText xml:space="preserve"> REF _Ref530642935 \r \h  \* MERGEFORMAT </w:instrText>
      </w:r>
      <w:r>
        <w:fldChar w:fldCharType="separate"/>
      </w:r>
      <w:r w:rsidR="00652316">
        <w:t>[8]</w:t>
      </w:r>
      <w:r>
        <w:fldChar w:fldCharType="end"/>
      </w:r>
      <w:r>
        <w:t>.</w:t>
      </w:r>
    </w:p>
    <w:p w14:paraId="1C748BFA" w14:textId="77777777" w:rsidR="00D07C65" w:rsidRDefault="00D07C65" w:rsidP="00D07C65"/>
    <w:p w14:paraId="3E2AB270" w14:textId="77777777" w:rsidR="00157D09" w:rsidRDefault="00157D09" w:rsidP="00C62AFA">
      <w:pPr>
        <w:pStyle w:val="Heading3"/>
      </w:pPr>
      <w:bookmarkStart w:id="96" w:name="_Toc524692715"/>
      <w:bookmarkStart w:id="97" w:name="_Toc63431125"/>
      <w:r>
        <w:t>Records</w:t>
      </w:r>
      <w:bookmarkEnd w:id="96"/>
      <w:bookmarkEnd w:id="97"/>
    </w:p>
    <w:p w14:paraId="070C4A82" w14:textId="77777777" w:rsidR="00157D09" w:rsidRDefault="00157D09" w:rsidP="00157D09"/>
    <w:p w14:paraId="7D930C34" w14:textId="5CBEBF8D" w:rsidR="00157D09" w:rsidRDefault="00157D09" w:rsidP="00E841D4">
      <w:r>
        <w:lastRenderedPageBreak/>
        <w:t xml:space="preserve">Each review has a formal record consisting of – review date, participants and roles (the moderator </w:t>
      </w:r>
      <w:r w:rsidR="005558C6">
        <w:t>can</w:t>
      </w:r>
      <w:r>
        <w:t xml:space="preserve"> approv</w:t>
      </w:r>
      <w:r w:rsidR="005558C6">
        <w:t xml:space="preserve">e/reject </w:t>
      </w:r>
      <w:r>
        <w:t xml:space="preserve"> the artefact), the artefact under review.</w:t>
      </w:r>
    </w:p>
    <w:p w14:paraId="0D4822D3" w14:textId="77777777" w:rsidR="00157D09" w:rsidRPr="00157D09" w:rsidRDefault="00157D09" w:rsidP="00E841D4">
      <w:r>
        <w:t>In case the checklists are used for design/code, then the pull request or Crucible record must contain reference to the final version of the review checklist.</w:t>
      </w:r>
    </w:p>
    <w:p w14:paraId="236CBCEA" w14:textId="77777777" w:rsidR="00D07C65" w:rsidRDefault="00D07C65" w:rsidP="00D07C65"/>
    <w:p w14:paraId="1D9822B2" w14:textId="77777777" w:rsidR="00C62AFA" w:rsidRDefault="00C62AFA" w:rsidP="00C62AFA">
      <w:pPr>
        <w:pStyle w:val="Heading2"/>
        <w:tabs>
          <w:tab w:val="clear" w:pos="1836"/>
        </w:tabs>
        <w:spacing w:before="0" w:after="0"/>
        <w:ind w:left="720" w:hanging="720"/>
        <w:rPr>
          <w:bCs/>
        </w:rPr>
      </w:pPr>
      <w:bookmarkStart w:id="98" w:name="_Toc524692716"/>
      <w:bookmarkStart w:id="99" w:name="_Toc63431126"/>
      <w:r>
        <w:rPr>
          <w:bCs/>
        </w:rPr>
        <w:t>Safety Confirmation Measures</w:t>
      </w:r>
      <w:bookmarkEnd w:id="98"/>
      <w:bookmarkEnd w:id="99"/>
    </w:p>
    <w:p w14:paraId="7077B74A" w14:textId="77777777" w:rsidR="00C62AFA" w:rsidRDefault="00C62AFA" w:rsidP="00C62AFA"/>
    <w:tbl>
      <w:tblPr>
        <w:tblW w:w="5000" w:type="pct"/>
        <w:tblCellMar>
          <w:left w:w="80" w:type="dxa"/>
          <w:right w:w="80" w:type="dxa"/>
        </w:tblCellMar>
        <w:tblLook w:val="0000" w:firstRow="0" w:lastRow="0" w:firstColumn="0" w:lastColumn="0" w:noHBand="0" w:noVBand="0"/>
      </w:tblPr>
      <w:tblGrid>
        <w:gridCol w:w="1882"/>
        <w:gridCol w:w="2700"/>
        <w:gridCol w:w="2520"/>
        <w:gridCol w:w="2833"/>
      </w:tblGrid>
      <w:tr w:rsidR="00C82204" w:rsidRPr="000E2F51" w14:paraId="522FC9E3" w14:textId="77777777" w:rsidTr="00E841D4">
        <w:trPr>
          <w:tblHeader/>
        </w:trPr>
        <w:tc>
          <w:tcPr>
            <w:tcW w:w="947" w:type="pct"/>
            <w:tcBorders>
              <w:top w:val="single" w:sz="6" w:space="0" w:color="auto"/>
              <w:left w:val="single" w:sz="6" w:space="0" w:color="auto"/>
              <w:bottom w:val="single" w:sz="6" w:space="0" w:color="auto"/>
              <w:right w:val="single" w:sz="6" w:space="0" w:color="auto"/>
            </w:tcBorders>
            <w:shd w:val="pct20" w:color="auto" w:fill="auto"/>
            <w:vAlign w:val="center"/>
          </w:tcPr>
          <w:p w14:paraId="3BBF8DAA" w14:textId="77777777" w:rsidR="00C82204" w:rsidRPr="00BD0E49" w:rsidRDefault="00C82204" w:rsidP="00E841D4">
            <w:pPr>
              <w:pStyle w:val="TableHeaderText"/>
            </w:pPr>
            <w:r w:rsidRPr="00BD0E49">
              <w:rPr>
                <w:rFonts w:eastAsia="Calibri"/>
              </w:rPr>
              <w:t>Confirmation Measures Type</w:t>
            </w:r>
          </w:p>
        </w:tc>
        <w:tc>
          <w:tcPr>
            <w:tcW w:w="1359" w:type="pct"/>
            <w:tcBorders>
              <w:top w:val="single" w:sz="6" w:space="0" w:color="auto"/>
              <w:left w:val="single" w:sz="6" w:space="0" w:color="auto"/>
              <w:bottom w:val="single" w:sz="6" w:space="0" w:color="auto"/>
              <w:right w:val="single" w:sz="6" w:space="0" w:color="auto"/>
            </w:tcBorders>
            <w:shd w:val="pct20" w:color="auto" w:fill="auto"/>
            <w:vAlign w:val="center"/>
          </w:tcPr>
          <w:p w14:paraId="3EAA8F4B" w14:textId="77777777" w:rsidR="00C82204" w:rsidRPr="00BD0E49" w:rsidRDefault="00C82204" w:rsidP="00E841D4">
            <w:pPr>
              <w:pStyle w:val="TableHeaderText"/>
            </w:pPr>
            <w:r w:rsidRPr="00BD0E49">
              <w:t>Work-Product Under Review</w:t>
            </w:r>
          </w:p>
        </w:tc>
        <w:tc>
          <w:tcPr>
            <w:tcW w:w="1268" w:type="pct"/>
            <w:tcBorders>
              <w:top w:val="single" w:sz="6" w:space="0" w:color="auto"/>
              <w:left w:val="single" w:sz="6" w:space="0" w:color="auto"/>
              <w:bottom w:val="single" w:sz="6" w:space="0" w:color="auto"/>
              <w:right w:val="single" w:sz="6" w:space="0" w:color="auto"/>
            </w:tcBorders>
            <w:shd w:val="pct20" w:color="auto" w:fill="auto"/>
            <w:vAlign w:val="center"/>
          </w:tcPr>
          <w:p w14:paraId="30481699" w14:textId="77777777" w:rsidR="00C82204" w:rsidRPr="00BD0E49" w:rsidRDefault="00C82204" w:rsidP="00E841D4">
            <w:pPr>
              <w:pStyle w:val="TableHeaderText"/>
            </w:pPr>
            <w:r w:rsidRPr="00BD0E49">
              <w:t>Performed By</w:t>
            </w:r>
          </w:p>
        </w:tc>
        <w:tc>
          <w:tcPr>
            <w:tcW w:w="1426" w:type="pct"/>
            <w:tcBorders>
              <w:top w:val="single" w:sz="6" w:space="0" w:color="auto"/>
              <w:left w:val="single" w:sz="6" w:space="0" w:color="auto"/>
              <w:bottom w:val="single" w:sz="6" w:space="0" w:color="auto"/>
              <w:right w:val="single" w:sz="6" w:space="0" w:color="auto"/>
            </w:tcBorders>
            <w:shd w:val="pct20" w:color="auto" w:fill="auto"/>
            <w:vAlign w:val="center"/>
          </w:tcPr>
          <w:p w14:paraId="5897CA11" w14:textId="77777777" w:rsidR="00C82204" w:rsidRPr="00BD0E49" w:rsidRDefault="00C82204" w:rsidP="00E841D4">
            <w:pPr>
              <w:pStyle w:val="TableHeaderText"/>
            </w:pPr>
            <w:r w:rsidRPr="00BD0E49">
              <w:t>Date</w:t>
            </w:r>
          </w:p>
        </w:tc>
      </w:tr>
      <w:tr w:rsidR="00C82204" w:rsidRPr="000E2F51" w14:paraId="132F995F" w14:textId="77777777" w:rsidTr="00E841D4">
        <w:trPr>
          <w:cantSplit/>
          <w:trHeight w:val="453"/>
        </w:trPr>
        <w:tc>
          <w:tcPr>
            <w:tcW w:w="947" w:type="pct"/>
            <w:vMerge w:val="restart"/>
            <w:tcBorders>
              <w:top w:val="single" w:sz="6" w:space="0" w:color="auto"/>
              <w:left w:val="single" w:sz="6" w:space="0" w:color="auto"/>
              <w:right w:val="single" w:sz="6" w:space="0" w:color="auto"/>
            </w:tcBorders>
            <w:vAlign w:val="center"/>
          </w:tcPr>
          <w:p w14:paraId="0E60EFE5" w14:textId="77777777" w:rsidR="00C82204" w:rsidRPr="00897D59" w:rsidRDefault="00C82204" w:rsidP="00E841D4">
            <w:pPr>
              <w:pStyle w:val="TableCell"/>
            </w:pPr>
            <w:r w:rsidRPr="00897D59">
              <w:t>Confirmation Reviews</w:t>
            </w:r>
          </w:p>
        </w:tc>
        <w:tc>
          <w:tcPr>
            <w:tcW w:w="1359" w:type="pct"/>
            <w:tcBorders>
              <w:top w:val="single" w:sz="6" w:space="0" w:color="auto"/>
              <w:left w:val="single" w:sz="6" w:space="0" w:color="auto"/>
              <w:bottom w:val="single" w:sz="6" w:space="0" w:color="auto"/>
              <w:right w:val="single" w:sz="6" w:space="0" w:color="auto"/>
            </w:tcBorders>
            <w:vAlign w:val="center"/>
          </w:tcPr>
          <w:p w14:paraId="37DFE348" w14:textId="77777777" w:rsidR="00C82204" w:rsidRPr="00897D59" w:rsidRDefault="00E841D4" w:rsidP="00E841D4">
            <w:pPr>
              <w:pStyle w:val="TableCell"/>
            </w:pPr>
            <w:r w:rsidRPr="00897D59">
              <w:t>Safety Plan</w:t>
            </w:r>
          </w:p>
        </w:tc>
        <w:tc>
          <w:tcPr>
            <w:tcW w:w="1268" w:type="pct"/>
            <w:tcBorders>
              <w:top w:val="single" w:sz="6" w:space="0" w:color="auto"/>
              <w:left w:val="single" w:sz="6" w:space="0" w:color="auto"/>
              <w:bottom w:val="single" w:sz="6" w:space="0" w:color="auto"/>
              <w:right w:val="single" w:sz="6" w:space="0" w:color="auto"/>
            </w:tcBorders>
            <w:vAlign w:val="center"/>
          </w:tcPr>
          <w:p w14:paraId="231F18C0" w14:textId="77777777" w:rsidR="00C82204" w:rsidRPr="00897D59" w:rsidRDefault="00C82204" w:rsidP="00E841D4">
            <w:pPr>
              <w:pStyle w:val="TableCell"/>
            </w:pPr>
            <w:r w:rsidRPr="00897D59">
              <w:t xml:space="preserve">corporate assessor </w:t>
            </w:r>
          </w:p>
        </w:tc>
        <w:tc>
          <w:tcPr>
            <w:tcW w:w="1426" w:type="pct"/>
            <w:tcBorders>
              <w:top w:val="single" w:sz="6" w:space="0" w:color="auto"/>
              <w:left w:val="single" w:sz="6" w:space="0" w:color="auto"/>
              <w:bottom w:val="single" w:sz="6" w:space="0" w:color="auto"/>
              <w:right w:val="single" w:sz="6" w:space="0" w:color="auto"/>
            </w:tcBorders>
            <w:vAlign w:val="center"/>
          </w:tcPr>
          <w:p w14:paraId="7B053E2F" w14:textId="77777777" w:rsidR="00C82204" w:rsidRPr="00897D59" w:rsidRDefault="00C82204" w:rsidP="00E841D4">
            <w:pPr>
              <w:pStyle w:val="TableCell"/>
            </w:pPr>
            <w:r w:rsidRPr="00897D59">
              <w:t>before first safety-related EAR, no later RTM</w:t>
            </w:r>
          </w:p>
        </w:tc>
      </w:tr>
      <w:tr w:rsidR="00C82204" w:rsidRPr="000E2F51" w14:paraId="661CA8FF" w14:textId="77777777" w:rsidTr="00E841D4">
        <w:trPr>
          <w:cantSplit/>
        </w:trPr>
        <w:tc>
          <w:tcPr>
            <w:tcW w:w="947" w:type="pct"/>
            <w:vMerge/>
            <w:tcBorders>
              <w:left w:val="single" w:sz="6" w:space="0" w:color="auto"/>
              <w:right w:val="single" w:sz="6" w:space="0" w:color="auto"/>
            </w:tcBorders>
            <w:vAlign w:val="center"/>
          </w:tcPr>
          <w:p w14:paraId="241B9493" w14:textId="77777777" w:rsidR="00C82204" w:rsidRPr="00897D59" w:rsidRDefault="00C82204" w:rsidP="00E841D4">
            <w:pPr>
              <w:pStyle w:val="TableCell"/>
            </w:pPr>
          </w:p>
        </w:tc>
        <w:tc>
          <w:tcPr>
            <w:tcW w:w="1359" w:type="pct"/>
            <w:tcBorders>
              <w:top w:val="single" w:sz="6" w:space="0" w:color="auto"/>
              <w:left w:val="single" w:sz="6" w:space="0" w:color="auto"/>
              <w:bottom w:val="single" w:sz="6" w:space="0" w:color="auto"/>
              <w:right w:val="single" w:sz="6" w:space="0" w:color="auto"/>
            </w:tcBorders>
            <w:vAlign w:val="center"/>
          </w:tcPr>
          <w:p w14:paraId="511F94AE" w14:textId="77777777" w:rsidR="00C82204" w:rsidRPr="00897D59" w:rsidRDefault="00C82204" w:rsidP="00E841D4">
            <w:pPr>
              <w:pStyle w:val="TableCell"/>
            </w:pPr>
            <w:r w:rsidRPr="00897D59">
              <w:t>Safety Analysis (SW FMEA)</w:t>
            </w:r>
          </w:p>
        </w:tc>
        <w:tc>
          <w:tcPr>
            <w:tcW w:w="1268" w:type="pct"/>
            <w:tcBorders>
              <w:top w:val="single" w:sz="6" w:space="0" w:color="auto"/>
              <w:left w:val="single" w:sz="6" w:space="0" w:color="auto"/>
              <w:bottom w:val="single" w:sz="6" w:space="0" w:color="auto"/>
              <w:right w:val="single" w:sz="6" w:space="0" w:color="auto"/>
            </w:tcBorders>
            <w:vAlign w:val="center"/>
          </w:tcPr>
          <w:p w14:paraId="4397C9C7" w14:textId="77777777" w:rsidR="00C82204" w:rsidRPr="00897D59" w:rsidRDefault="00C82204" w:rsidP="00E841D4">
            <w:pPr>
              <w:pStyle w:val="TableCell"/>
            </w:pPr>
            <w:r w:rsidRPr="00897D59">
              <w:t xml:space="preserve">corporate assessor </w:t>
            </w:r>
          </w:p>
        </w:tc>
        <w:tc>
          <w:tcPr>
            <w:tcW w:w="1426" w:type="pct"/>
            <w:tcBorders>
              <w:top w:val="single" w:sz="6" w:space="0" w:color="auto"/>
              <w:left w:val="single" w:sz="6" w:space="0" w:color="auto"/>
              <w:bottom w:val="single" w:sz="6" w:space="0" w:color="auto"/>
              <w:right w:val="single" w:sz="6" w:space="0" w:color="auto"/>
            </w:tcBorders>
            <w:vAlign w:val="center"/>
          </w:tcPr>
          <w:p w14:paraId="3124A6B8" w14:textId="77777777" w:rsidR="00C82204" w:rsidRPr="00897D59" w:rsidRDefault="00C82204" w:rsidP="00E841D4">
            <w:pPr>
              <w:pStyle w:val="TableCell"/>
            </w:pPr>
            <w:r w:rsidRPr="00897D59">
              <w:t>before safety-related BETA, no later RTM</w:t>
            </w:r>
          </w:p>
        </w:tc>
      </w:tr>
      <w:tr w:rsidR="00C82204" w:rsidRPr="000E2F51" w14:paraId="010008FE" w14:textId="77777777" w:rsidTr="00E841D4">
        <w:trPr>
          <w:cantSplit/>
        </w:trPr>
        <w:tc>
          <w:tcPr>
            <w:tcW w:w="947" w:type="pct"/>
            <w:vMerge/>
            <w:tcBorders>
              <w:left w:val="single" w:sz="6" w:space="0" w:color="auto"/>
              <w:right w:val="single" w:sz="6" w:space="0" w:color="auto"/>
            </w:tcBorders>
            <w:vAlign w:val="center"/>
          </w:tcPr>
          <w:p w14:paraId="748C3BC4" w14:textId="77777777" w:rsidR="00C82204" w:rsidRPr="00897D59" w:rsidRDefault="00C82204" w:rsidP="00E841D4">
            <w:pPr>
              <w:pStyle w:val="TableCell"/>
            </w:pPr>
          </w:p>
        </w:tc>
        <w:tc>
          <w:tcPr>
            <w:tcW w:w="1359" w:type="pct"/>
            <w:tcBorders>
              <w:top w:val="single" w:sz="6" w:space="0" w:color="auto"/>
              <w:left w:val="single" w:sz="6" w:space="0" w:color="auto"/>
              <w:bottom w:val="single" w:sz="6" w:space="0" w:color="auto"/>
              <w:right w:val="single" w:sz="6" w:space="0" w:color="auto"/>
            </w:tcBorders>
            <w:vAlign w:val="center"/>
          </w:tcPr>
          <w:p w14:paraId="42DDB514" w14:textId="77777777" w:rsidR="00C82204" w:rsidRPr="00897D59" w:rsidRDefault="00C82204" w:rsidP="00E841D4">
            <w:pPr>
              <w:pStyle w:val="TableCell"/>
            </w:pPr>
            <w:r w:rsidRPr="00897D59">
              <w:t>Tools Qualification</w:t>
            </w:r>
          </w:p>
        </w:tc>
        <w:tc>
          <w:tcPr>
            <w:tcW w:w="1268" w:type="pct"/>
            <w:tcBorders>
              <w:top w:val="single" w:sz="6" w:space="0" w:color="auto"/>
              <w:left w:val="single" w:sz="6" w:space="0" w:color="auto"/>
              <w:bottom w:val="single" w:sz="6" w:space="0" w:color="auto"/>
              <w:right w:val="single" w:sz="6" w:space="0" w:color="auto"/>
            </w:tcBorders>
            <w:vAlign w:val="center"/>
          </w:tcPr>
          <w:p w14:paraId="4E78A93D" w14:textId="77777777" w:rsidR="00C82204" w:rsidRPr="00897D59" w:rsidRDefault="00C82204" w:rsidP="00E841D4">
            <w:pPr>
              <w:pStyle w:val="TableCell"/>
            </w:pPr>
            <w:r w:rsidRPr="00897D59">
              <w:t>other member of SQE team</w:t>
            </w:r>
          </w:p>
        </w:tc>
        <w:tc>
          <w:tcPr>
            <w:tcW w:w="1426" w:type="pct"/>
            <w:tcBorders>
              <w:top w:val="single" w:sz="6" w:space="0" w:color="auto"/>
              <w:left w:val="single" w:sz="6" w:space="0" w:color="auto"/>
              <w:bottom w:val="single" w:sz="6" w:space="0" w:color="auto"/>
              <w:right w:val="single" w:sz="6" w:space="0" w:color="auto"/>
            </w:tcBorders>
            <w:vAlign w:val="center"/>
          </w:tcPr>
          <w:p w14:paraId="0601755C" w14:textId="77777777" w:rsidR="00C82204" w:rsidRPr="00897D59" w:rsidRDefault="00C82204" w:rsidP="00E841D4">
            <w:pPr>
              <w:pStyle w:val="TableCell"/>
            </w:pPr>
            <w:r w:rsidRPr="00897D59">
              <w:t>before safety-related BETA, no later RTM</w:t>
            </w:r>
          </w:p>
        </w:tc>
      </w:tr>
      <w:tr w:rsidR="00C82204" w:rsidRPr="000E2F51" w14:paraId="60E3B623" w14:textId="77777777" w:rsidTr="00E841D4">
        <w:trPr>
          <w:cantSplit/>
          <w:trHeight w:val="426"/>
        </w:trPr>
        <w:tc>
          <w:tcPr>
            <w:tcW w:w="947" w:type="pct"/>
            <w:vMerge/>
            <w:tcBorders>
              <w:left w:val="single" w:sz="6" w:space="0" w:color="auto"/>
              <w:bottom w:val="single" w:sz="6" w:space="0" w:color="auto"/>
              <w:right w:val="single" w:sz="6" w:space="0" w:color="auto"/>
            </w:tcBorders>
            <w:vAlign w:val="center"/>
          </w:tcPr>
          <w:p w14:paraId="79659F15" w14:textId="77777777" w:rsidR="00C82204" w:rsidRPr="00897D59" w:rsidRDefault="00C82204" w:rsidP="00E841D4">
            <w:pPr>
              <w:pStyle w:val="TableCell"/>
            </w:pPr>
          </w:p>
        </w:tc>
        <w:tc>
          <w:tcPr>
            <w:tcW w:w="1359" w:type="pct"/>
            <w:tcBorders>
              <w:top w:val="single" w:sz="6" w:space="0" w:color="auto"/>
              <w:left w:val="single" w:sz="6" w:space="0" w:color="auto"/>
              <w:bottom w:val="single" w:sz="6" w:space="0" w:color="auto"/>
              <w:right w:val="single" w:sz="6" w:space="0" w:color="auto"/>
            </w:tcBorders>
            <w:vAlign w:val="center"/>
          </w:tcPr>
          <w:p w14:paraId="4A94EC47" w14:textId="77777777" w:rsidR="00C82204" w:rsidRPr="00897D59" w:rsidRDefault="00C82204" w:rsidP="00E841D4">
            <w:pPr>
              <w:pStyle w:val="TableCell"/>
            </w:pPr>
            <w:r w:rsidRPr="00897D59">
              <w:t>Safety Case</w:t>
            </w:r>
          </w:p>
        </w:tc>
        <w:tc>
          <w:tcPr>
            <w:tcW w:w="1268" w:type="pct"/>
            <w:tcBorders>
              <w:top w:val="single" w:sz="6" w:space="0" w:color="auto"/>
              <w:left w:val="single" w:sz="6" w:space="0" w:color="auto"/>
              <w:bottom w:val="single" w:sz="6" w:space="0" w:color="auto"/>
              <w:right w:val="single" w:sz="6" w:space="0" w:color="auto"/>
            </w:tcBorders>
            <w:vAlign w:val="center"/>
          </w:tcPr>
          <w:p w14:paraId="4E394AB7" w14:textId="77777777" w:rsidR="00C82204" w:rsidRPr="00897D59" w:rsidRDefault="00C82204" w:rsidP="00E841D4">
            <w:pPr>
              <w:pStyle w:val="TableCell"/>
            </w:pPr>
            <w:r w:rsidRPr="00897D59">
              <w:t xml:space="preserve">corporate assessor </w:t>
            </w:r>
          </w:p>
        </w:tc>
        <w:tc>
          <w:tcPr>
            <w:tcW w:w="1426" w:type="pct"/>
            <w:tcBorders>
              <w:top w:val="single" w:sz="6" w:space="0" w:color="auto"/>
              <w:left w:val="single" w:sz="6" w:space="0" w:color="auto"/>
              <w:bottom w:val="single" w:sz="6" w:space="0" w:color="auto"/>
              <w:right w:val="single" w:sz="6" w:space="0" w:color="auto"/>
            </w:tcBorders>
            <w:vAlign w:val="center"/>
          </w:tcPr>
          <w:p w14:paraId="06F4300A" w14:textId="77777777" w:rsidR="00C82204" w:rsidRPr="00897D59" w:rsidRDefault="00C82204" w:rsidP="00E841D4">
            <w:pPr>
              <w:pStyle w:val="TableCell"/>
            </w:pPr>
            <w:r w:rsidRPr="00897D59">
              <w:t>RTM</w:t>
            </w:r>
          </w:p>
        </w:tc>
      </w:tr>
      <w:tr w:rsidR="00C82204" w:rsidRPr="000E2F51" w14:paraId="0A60E82B" w14:textId="77777777" w:rsidTr="00E841D4">
        <w:trPr>
          <w:cantSplit/>
          <w:trHeight w:val="417"/>
        </w:trPr>
        <w:tc>
          <w:tcPr>
            <w:tcW w:w="947" w:type="pct"/>
            <w:tcBorders>
              <w:top w:val="single" w:sz="6" w:space="0" w:color="auto"/>
              <w:left w:val="single" w:sz="6" w:space="0" w:color="auto"/>
              <w:bottom w:val="single" w:sz="6" w:space="0" w:color="auto"/>
              <w:right w:val="single" w:sz="6" w:space="0" w:color="auto"/>
            </w:tcBorders>
            <w:vAlign w:val="center"/>
          </w:tcPr>
          <w:p w14:paraId="1ACF59FF" w14:textId="77777777" w:rsidR="00C82204" w:rsidRPr="00897D59" w:rsidRDefault="00C82204" w:rsidP="00E841D4">
            <w:pPr>
              <w:pStyle w:val="TableCell"/>
            </w:pPr>
            <w:r w:rsidRPr="00897D59">
              <w:t>Safety Audit</w:t>
            </w:r>
          </w:p>
        </w:tc>
        <w:tc>
          <w:tcPr>
            <w:tcW w:w="1359" w:type="pct"/>
            <w:tcBorders>
              <w:top w:val="single" w:sz="6" w:space="0" w:color="auto"/>
              <w:left w:val="single" w:sz="6" w:space="0" w:color="auto"/>
              <w:bottom w:val="single" w:sz="6" w:space="0" w:color="auto"/>
              <w:right w:val="single" w:sz="6" w:space="0" w:color="auto"/>
            </w:tcBorders>
            <w:vAlign w:val="center"/>
          </w:tcPr>
          <w:p w14:paraId="1FBC5A17" w14:textId="77777777" w:rsidR="00C82204" w:rsidRPr="00897D59" w:rsidRDefault="00C82204" w:rsidP="00E841D4">
            <w:pPr>
              <w:pStyle w:val="TableCell"/>
            </w:pPr>
            <w:r w:rsidRPr="00897D59">
              <w:t>all</w:t>
            </w:r>
          </w:p>
        </w:tc>
        <w:tc>
          <w:tcPr>
            <w:tcW w:w="1268" w:type="pct"/>
            <w:tcBorders>
              <w:top w:val="single" w:sz="6" w:space="0" w:color="auto"/>
              <w:left w:val="single" w:sz="6" w:space="0" w:color="auto"/>
              <w:bottom w:val="single" w:sz="6" w:space="0" w:color="auto"/>
              <w:right w:val="single" w:sz="6" w:space="0" w:color="auto"/>
            </w:tcBorders>
            <w:vAlign w:val="center"/>
          </w:tcPr>
          <w:p w14:paraId="17D8DEA7" w14:textId="77777777" w:rsidR="00C82204" w:rsidRPr="00897D59" w:rsidRDefault="00C82204" w:rsidP="00E841D4">
            <w:pPr>
              <w:pStyle w:val="TableCell"/>
            </w:pPr>
            <w:r w:rsidRPr="00897D59">
              <w:t xml:space="preserve">corporate assessor </w:t>
            </w:r>
          </w:p>
        </w:tc>
        <w:tc>
          <w:tcPr>
            <w:tcW w:w="1426" w:type="pct"/>
            <w:tcBorders>
              <w:top w:val="single" w:sz="6" w:space="0" w:color="auto"/>
              <w:left w:val="single" w:sz="6" w:space="0" w:color="auto"/>
              <w:bottom w:val="single" w:sz="6" w:space="0" w:color="auto"/>
              <w:right w:val="single" w:sz="6" w:space="0" w:color="auto"/>
            </w:tcBorders>
            <w:vAlign w:val="center"/>
          </w:tcPr>
          <w:p w14:paraId="75E26C47" w14:textId="77777777" w:rsidR="00C82204" w:rsidRPr="00897D59" w:rsidRDefault="00C82204" w:rsidP="00E841D4">
            <w:pPr>
              <w:pStyle w:val="TableCell"/>
            </w:pPr>
            <w:r w:rsidRPr="00897D59">
              <w:t>RTM</w:t>
            </w:r>
          </w:p>
        </w:tc>
      </w:tr>
      <w:tr w:rsidR="00C82204" w:rsidRPr="000E2F51" w14:paraId="6F6714E1" w14:textId="77777777" w:rsidTr="00E841D4">
        <w:trPr>
          <w:cantSplit/>
          <w:trHeight w:val="318"/>
        </w:trPr>
        <w:tc>
          <w:tcPr>
            <w:tcW w:w="947" w:type="pct"/>
            <w:tcBorders>
              <w:top w:val="single" w:sz="6" w:space="0" w:color="auto"/>
              <w:left w:val="single" w:sz="6" w:space="0" w:color="auto"/>
              <w:bottom w:val="single" w:sz="6" w:space="0" w:color="auto"/>
              <w:right w:val="single" w:sz="6" w:space="0" w:color="auto"/>
            </w:tcBorders>
            <w:vAlign w:val="center"/>
          </w:tcPr>
          <w:p w14:paraId="42B75D36" w14:textId="77777777" w:rsidR="00C82204" w:rsidRPr="00897D59" w:rsidRDefault="00C82204" w:rsidP="00E841D4">
            <w:pPr>
              <w:pStyle w:val="TableCell"/>
            </w:pPr>
            <w:r w:rsidRPr="00897D59">
              <w:t>Safety Assessment</w:t>
            </w:r>
          </w:p>
        </w:tc>
        <w:tc>
          <w:tcPr>
            <w:tcW w:w="1359" w:type="pct"/>
            <w:tcBorders>
              <w:top w:val="single" w:sz="6" w:space="0" w:color="auto"/>
              <w:left w:val="single" w:sz="6" w:space="0" w:color="auto"/>
              <w:bottom w:val="single" w:sz="6" w:space="0" w:color="auto"/>
              <w:right w:val="single" w:sz="6" w:space="0" w:color="auto"/>
            </w:tcBorders>
            <w:vAlign w:val="center"/>
          </w:tcPr>
          <w:p w14:paraId="0F7FC52D" w14:textId="77777777" w:rsidR="00C82204" w:rsidRPr="00897D59" w:rsidRDefault="00C82204" w:rsidP="00E841D4">
            <w:pPr>
              <w:pStyle w:val="TableCell"/>
            </w:pPr>
            <w:r w:rsidRPr="00897D59">
              <w:t>all</w:t>
            </w:r>
          </w:p>
        </w:tc>
        <w:tc>
          <w:tcPr>
            <w:tcW w:w="1268" w:type="pct"/>
            <w:tcBorders>
              <w:top w:val="single" w:sz="6" w:space="0" w:color="auto"/>
              <w:left w:val="single" w:sz="6" w:space="0" w:color="auto"/>
              <w:bottom w:val="single" w:sz="6" w:space="0" w:color="auto"/>
              <w:right w:val="single" w:sz="6" w:space="0" w:color="auto"/>
            </w:tcBorders>
            <w:vAlign w:val="center"/>
          </w:tcPr>
          <w:p w14:paraId="33BBF9AF" w14:textId="77777777" w:rsidR="00C82204" w:rsidRPr="00897D59" w:rsidRDefault="00C82204" w:rsidP="00E841D4">
            <w:pPr>
              <w:pStyle w:val="TableCell"/>
            </w:pPr>
            <w:r w:rsidRPr="00897D59">
              <w:t xml:space="preserve">corporate assessor </w:t>
            </w:r>
          </w:p>
        </w:tc>
        <w:tc>
          <w:tcPr>
            <w:tcW w:w="1426" w:type="pct"/>
            <w:tcBorders>
              <w:top w:val="single" w:sz="6" w:space="0" w:color="auto"/>
              <w:left w:val="single" w:sz="6" w:space="0" w:color="auto"/>
              <w:bottom w:val="single" w:sz="6" w:space="0" w:color="auto"/>
              <w:right w:val="single" w:sz="6" w:space="0" w:color="auto"/>
            </w:tcBorders>
            <w:vAlign w:val="center"/>
          </w:tcPr>
          <w:p w14:paraId="4D667A1A" w14:textId="77777777" w:rsidR="00C82204" w:rsidRPr="00897D59" w:rsidRDefault="00C82204" w:rsidP="00E841D4">
            <w:pPr>
              <w:pStyle w:val="TableCell"/>
            </w:pPr>
            <w:r w:rsidRPr="00897D59">
              <w:t>RTM</w:t>
            </w:r>
          </w:p>
        </w:tc>
      </w:tr>
    </w:tbl>
    <w:p w14:paraId="6098E8FB" w14:textId="678ADA09" w:rsidR="00C62AFA" w:rsidRPr="00433869" w:rsidRDefault="00433869" w:rsidP="00433869">
      <w:pPr>
        <w:pStyle w:val="Caption"/>
        <w:jc w:val="center"/>
        <w:rPr>
          <w:sz w:val="20"/>
        </w:rPr>
      </w:pPr>
      <w:r w:rsidRPr="00433869">
        <w:rPr>
          <w:sz w:val="20"/>
        </w:rPr>
        <w:t xml:space="preserve">Table </w:t>
      </w:r>
      <w:r w:rsidRPr="00433869">
        <w:rPr>
          <w:sz w:val="20"/>
        </w:rPr>
        <w:fldChar w:fldCharType="begin"/>
      </w:r>
      <w:r w:rsidRPr="00433869">
        <w:rPr>
          <w:sz w:val="20"/>
        </w:rPr>
        <w:instrText xml:space="preserve"> SEQ Table \* ARABIC </w:instrText>
      </w:r>
      <w:r w:rsidRPr="00433869">
        <w:rPr>
          <w:sz w:val="20"/>
        </w:rPr>
        <w:fldChar w:fldCharType="separate"/>
      </w:r>
      <w:r w:rsidR="00797292">
        <w:rPr>
          <w:noProof/>
          <w:sz w:val="20"/>
        </w:rPr>
        <w:t>4</w:t>
      </w:r>
      <w:r w:rsidRPr="00433869">
        <w:rPr>
          <w:sz w:val="20"/>
        </w:rPr>
        <w:fldChar w:fldCharType="end"/>
      </w:r>
      <w:r w:rsidRPr="00433869">
        <w:rPr>
          <w:sz w:val="20"/>
        </w:rPr>
        <w:t xml:space="preserve"> Safety Confirmation Measures</w:t>
      </w:r>
    </w:p>
    <w:p w14:paraId="652EDF17" w14:textId="77777777" w:rsidR="00D85A14" w:rsidRDefault="00D85A14" w:rsidP="00D85A14"/>
    <w:p w14:paraId="52316380" w14:textId="77777777" w:rsidR="00D85A14" w:rsidRDefault="00BD34A2" w:rsidP="00444F4C">
      <w:pPr>
        <w:pStyle w:val="Heading1"/>
        <w:tabs>
          <w:tab w:val="clear" w:pos="792"/>
          <w:tab w:val="clear" w:pos="4572"/>
        </w:tabs>
        <w:spacing w:before="0" w:after="0"/>
        <w:ind w:left="720" w:hanging="720"/>
      </w:pPr>
      <w:bookmarkStart w:id="100" w:name="_Toc524692717"/>
      <w:bookmarkStart w:id="101" w:name="_Toc63431127"/>
      <w:r>
        <w:t>Release Readiness Review</w:t>
      </w:r>
      <w:bookmarkEnd w:id="100"/>
      <w:bookmarkEnd w:id="101"/>
    </w:p>
    <w:p w14:paraId="4BC2FFCA" w14:textId="77777777" w:rsidR="00FC454F" w:rsidRDefault="00FC454F" w:rsidP="00FC454F"/>
    <w:p w14:paraId="12DBBD81" w14:textId="77777777" w:rsidR="00BD34A2" w:rsidRDefault="00BD34A2" w:rsidP="00BD34A2">
      <w:pPr>
        <w:pStyle w:val="Heading2"/>
        <w:tabs>
          <w:tab w:val="clear" w:pos="1836"/>
        </w:tabs>
        <w:spacing w:before="0" w:after="0"/>
        <w:ind w:left="720" w:hanging="720"/>
        <w:rPr>
          <w:bCs/>
        </w:rPr>
      </w:pPr>
      <w:bookmarkStart w:id="102" w:name="_Toc524692718"/>
      <w:bookmarkStart w:id="103" w:name="_Toc63431128"/>
      <w:r>
        <w:rPr>
          <w:bCs/>
        </w:rPr>
        <w:t>Process</w:t>
      </w:r>
      <w:bookmarkEnd w:id="102"/>
      <w:bookmarkEnd w:id="103"/>
      <w:r>
        <w:rPr>
          <w:bCs/>
        </w:rPr>
        <w:t xml:space="preserve"> </w:t>
      </w:r>
    </w:p>
    <w:p w14:paraId="1301BE88" w14:textId="77777777" w:rsidR="00930B58" w:rsidRDefault="00930B58" w:rsidP="00782FC0"/>
    <w:p w14:paraId="44F71184" w14:textId="77777777" w:rsidR="00BD34A2" w:rsidRDefault="00BD34A2" w:rsidP="00782FC0">
      <w:r>
        <w:t xml:space="preserve">The Release Readiness Review process is described in detail in AMP SW Quality Assurance </w:t>
      </w:r>
      <w:r w:rsidR="00782FC0">
        <w:t>Generic Plan</w:t>
      </w:r>
      <w:r>
        <w:t xml:space="preserve">. </w:t>
      </w:r>
    </w:p>
    <w:p w14:paraId="5567D1F0" w14:textId="77777777" w:rsidR="00930B58" w:rsidRDefault="00930B58" w:rsidP="00782FC0"/>
    <w:p w14:paraId="0AEDCDFD" w14:textId="77777777" w:rsidR="00673C07" w:rsidRDefault="00673C07" w:rsidP="00673C07">
      <w:pPr>
        <w:pStyle w:val="Heading2"/>
        <w:tabs>
          <w:tab w:val="clear" w:pos="1836"/>
        </w:tabs>
        <w:spacing w:before="0" w:after="0"/>
        <w:ind w:left="720" w:hanging="720"/>
        <w:rPr>
          <w:bCs/>
        </w:rPr>
      </w:pPr>
      <w:bookmarkStart w:id="104" w:name="_Toc524692719"/>
      <w:bookmarkStart w:id="105" w:name="_Toc63431129"/>
      <w:r>
        <w:rPr>
          <w:bCs/>
        </w:rPr>
        <w:t>Project Specific Release Readiness Review</w:t>
      </w:r>
      <w:bookmarkEnd w:id="104"/>
      <w:bookmarkEnd w:id="105"/>
      <w:r>
        <w:rPr>
          <w:bCs/>
        </w:rPr>
        <w:t xml:space="preserve"> </w:t>
      </w:r>
    </w:p>
    <w:p w14:paraId="1072B418" w14:textId="77777777" w:rsidR="009E73F7" w:rsidRDefault="009E73F7" w:rsidP="00486FD6"/>
    <w:p w14:paraId="600428AB" w14:textId="108D1BDD" w:rsidR="00F070E4" w:rsidRPr="00A54126" w:rsidRDefault="00F070E4" w:rsidP="00486FD6">
      <w:r w:rsidRPr="00A54126">
        <w:t>Actions and owners:</w:t>
      </w:r>
    </w:p>
    <w:p w14:paraId="1A990615" w14:textId="08480F8E" w:rsidR="00F070E4" w:rsidRPr="00A54126" w:rsidRDefault="00F070E4" w:rsidP="00F070E4">
      <w:pPr>
        <w:pStyle w:val="ListParagraph"/>
        <w:numPr>
          <w:ilvl w:val="0"/>
          <w:numId w:val="21"/>
        </w:numPr>
      </w:pPr>
      <w:r w:rsidRPr="00A54126">
        <w:t>Review the content of Quality Package, per the Release Criteria</w:t>
      </w:r>
      <w:r w:rsidR="00952414" w:rsidRPr="00A54126">
        <w:t xml:space="preserve"> </w:t>
      </w:r>
      <w:r w:rsidR="00952414" w:rsidRPr="00A54126">
        <w:fldChar w:fldCharType="begin"/>
      </w:r>
      <w:r w:rsidR="00952414" w:rsidRPr="00A54126">
        <w:instrText xml:space="preserve"> REF _Ref530647193 \r \h </w:instrText>
      </w:r>
      <w:r w:rsidR="00AC2FD5" w:rsidRPr="00A54126">
        <w:instrText xml:space="preserve"> \* MERGEFORMAT </w:instrText>
      </w:r>
      <w:r w:rsidR="00952414" w:rsidRPr="00A54126">
        <w:fldChar w:fldCharType="separate"/>
      </w:r>
      <w:r w:rsidR="00952414" w:rsidRPr="00A54126">
        <w:t>[8]</w:t>
      </w:r>
      <w:r w:rsidR="00952414" w:rsidRPr="00A54126">
        <w:fldChar w:fldCharType="end"/>
      </w:r>
      <w:r w:rsidRPr="00A54126">
        <w:t xml:space="preserve"> – SQA</w:t>
      </w:r>
      <w:r w:rsidR="00B24A33">
        <w:t>/QAE</w:t>
      </w:r>
    </w:p>
    <w:p w14:paraId="7B8B24EC" w14:textId="17E28739" w:rsidR="00F070E4" w:rsidRPr="00A54126" w:rsidRDefault="00F070E4" w:rsidP="00F070E4">
      <w:pPr>
        <w:pStyle w:val="ListParagraph"/>
        <w:numPr>
          <w:ilvl w:val="0"/>
          <w:numId w:val="21"/>
        </w:numPr>
      </w:pPr>
      <w:r w:rsidRPr="00A54126">
        <w:t xml:space="preserve">Review of Release Notes – </w:t>
      </w:r>
      <w:r w:rsidR="00B24A33" w:rsidRPr="00A54126">
        <w:t>SQA</w:t>
      </w:r>
      <w:r w:rsidR="00B24A33">
        <w:t>/QAE</w:t>
      </w:r>
    </w:p>
    <w:p w14:paraId="24147503" w14:textId="54716E92" w:rsidR="00F070E4" w:rsidRPr="00A54126" w:rsidRDefault="00F070E4" w:rsidP="00F070E4">
      <w:pPr>
        <w:pStyle w:val="ListParagraph"/>
        <w:numPr>
          <w:ilvl w:val="0"/>
          <w:numId w:val="21"/>
        </w:numPr>
      </w:pPr>
      <w:r w:rsidRPr="00A54126">
        <w:t xml:space="preserve">Review in JIRA the status of the tickets planned to be implemented in the release </w:t>
      </w:r>
      <w:r w:rsidR="004D1B8F" w:rsidRPr="00A54126">
        <w:t xml:space="preserve">(including bitbucket and Crucible) </w:t>
      </w:r>
      <w:r w:rsidRPr="00A54126">
        <w:t xml:space="preserve">– </w:t>
      </w:r>
      <w:r w:rsidR="00B24A33" w:rsidRPr="00A54126">
        <w:t>SQA</w:t>
      </w:r>
      <w:r w:rsidR="00B24A33">
        <w:t>/QAE</w:t>
      </w:r>
    </w:p>
    <w:p w14:paraId="3FD9B08F" w14:textId="3A3D89F7" w:rsidR="004D1B8F" w:rsidRPr="00A54126" w:rsidRDefault="004D1B8F" w:rsidP="00F070E4">
      <w:pPr>
        <w:pStyle w:val="ListParagraph"/>
        <w:numPr>
          <w:ilvl w:val="0"/>
          <w:numId w:val="21"/>
        </w:numPr>
      </w:pPr>
      <w:r w:rsidRPr="00A54126">
        <w:t xml:space="preserve">Communicate gaps, if any, to PM and team - </w:t>
      </w:r>
      <w:r w:rsidR="00B24A33" w:rsidRPr="00A54126">
        <w:t>SQA</w:t>
      </w:r>
      <w:r w:rsidR="00B24A33">
        <w:t>/QAE</w:t>
      </w:r>
    </w:p>
    <w:p w14:paraId="1D5727D5" w14:textId="77777777" w:rsidR="00F070E4" w:rsidRPr="00A54126" w:rsidRDefault="00782FC0" w:rsidP="00F070E4">
      <w:pPr>
        <w:pStyle w:val="ListParagraph"/>
        <w:numPr>
          <w:ilvl w:val="0"/>
          <w:numId w:val="21"/>
        </w:numPr>
      </w:pPr>
      <w:r w:rsidRPr="00A54126">
        <w:t xml:space="preserve">Define </w:t>
      </w:r>
      <w:r w:rsidR="00F070E4" w:rsidRPr="00A54126">
        <w:t>actions</w:t>
      </w:r>
      <w:r w:rsidRPr="00A54126">
        <w:t xml:space="preserve"> to close the gaps reported by SQA – PM</w:t>
      </w:r>
    </w:p>
    <w:p w14:paraId="339FCD9A" w14:textId="77777777" w:rsidR="00F070E4" w:rsidRPr="00A54126" w:rsidRDefault="00F070E4" w:rsidP="00F070E4">
      <w:pPr>
        <w:pStyle w:val="ListParagraph"/>
        <w:numPr>
          <w:ilvl w:val="0"/>
          <w:numId w:val="21"/>
        </w:numPr>
      </w:pPr>
      <w:r w:rsidRPr="00A54126">
        <w:t xml:space="preserve">Track actions to closure </w:t>
      </w:r>
      <w:r w:rsidR="00782FC0" w:rsidRPr="00A54126">
        <w:t>(</w:t>
      </w:r>
      <w:r w:rsidRPr="00A54126">
        <w:t xml:space="preserve">by the end of the release day </w:t>
      </w:r>
      <w:r w:rsidR="00782FC0" w:rsidRPr="00A54126">
        <w:t xml:space="preserve">or for future release) </w:t>
      </w:r>
      <w:r w:rsidRPr="00A54126">
        <w:t>– PM</w:t>
      </w:r>
    </w:p>
    <w:p w14:paraId="149F61C4" w14:textId="1EC7F72F" w:rsidR="00782FC0" w:rsidRPr="00A54126" w:rsidRDefault="00782FC0" w:rsidP="00F070E4">
      <w:pPr>
        <w:pStyle w:val="ListParagraph"/>
        <w:numPr>
          <w:ilvl w:val="0"/>
          <w:numId w:val="21"/>
        </w:numPr>
      </w:pPr>
      <w:r w:rsidRPr="00A54126">
        <w:t>Communicate decision to PM and product owner (Go, Go (with actions), No Go) – SQA</w:t>
      </w:r>
      <w:r w:rsidR="00185484">
        <w:t>/QAE</w:t>
      </w:r>
    </w:p>
    <w:p w14:paraId="4176675B" w14:textId="77777777" w:rsidR="00782FC0" w:rsidRPr="00A54126" w:rsidRDefault="00782FC0" w:rsidP="00F070E4">
      <w:pPr>
        <w:pStyle w:val="ListParagraph"/>
        <w:numPr>
          <w:ilvl w:val="0"/>
          <w:numId w:val="21"/>
        </w:numPr>
      </w:pPr>
      <w:r w:rsidRPr="00A54126">
        <w:t xml:space="preserve">Request waiver (level 1 or level 2), per AMP Governance Generic Plan </w:t>
      </w:r>
      <w:r w:rsidR="004D1B8F" w:rsidRPr="00A54126">
        <w:t>–</w:t>
      </w:r>
      <w:r w:rsidRPr="00A54126">
        <w:t xml:space="preserve"> PM</w:t>
      </w:r>
    </w:p>
    <w:p w14:paraId="7667EF03" w14:textId="41025E0A" w:rsidR="004D1B8F" w:rsidRPr="00A54126" w:rsidRDefault="004D1B8F" w:rsidP="00F070E4">
      <w:pPr>
        <w:pStyle w:val="ListParagraph"/>
        <w:numPr>
          <w:ilvl w:val="0"/>
          <w:numId w:val="21"/>
        </w:numPr>
      </w:pPr>
      <w:r w:rsidRPr="00A54126">
        <w:t xml:space="preserve">Finalize the RRR report, BCaM7 Compliance Report and BCaM7 milestones presentation, and communicate them to Project Board - </w:t>
      </w:r>
      <w:r w:rsidR="00B24A33" w:rsidRPr="00A54126">
        <w:t>SQA</w:t>
      </w:r>
      <w:r w:rsidR="00B24A33">
        <w:t>/QAE</w:t>
      </w:r>
    </w:p>
    <w:p w14:paraId="7259BA25" w14:textId="1158FDC6" w:rsidR="00782FC0" w:rsidRPr="00A54126" w:rsidRDefault="00782FC0" w:rsidP="004D1B8F">
      <w:r w:rsidRPr="00A54126">
        <w:t xml:space="preserve">A specific </w:t>
      </w:r>
      <w:r w:rsidR="00DB4B24">
        <w:t xml:space="preserve">STRX </w:t>
      </w:r>
      <w:r w:rsidR="007D082F">
        <w:t>RFE FW</w:t>
      </w:r>
      <w:r w:rsidR="00DB4B24">
        <w:t xml:space="preserve"> </w:t>
      </w:r>
      <w:del w:id="106" w:author="Rashmi K C" w:date="2022-06-19T19:28:00Z">
        <w:r w:rsidR="007D082F" w:rsidDel="00EF47C8">
          <w:delText>and RFE GUI</w:delText>
        </w:r>
      </w:del>
      <w:r w:rsidR="007D082F">
        <w:t xml:space="preserve"> </w:t>
      </w:r>
      <w:r w:rsidR="00DB4B24">
        <w:t>SW</w:t>
      </w:r>
      <w:r w:rsidRPr="00A54126">
        <w:t xml:space="preserve"> Release Readiness Review checklist is used, aligned with AMP SW template, enriched with specific </w:t>
      </w:r>
      <w:r w:rsidR="00DB4B24">
        <w:t>STRX  SW</w:t>
      </w:r>
      <w:r w:rsidRPr="00A54126">
        <w:t xml:space="preserve"> checks. </w:t>
      </w:r>
    </w:p>
    <w:p w14:paraId="77471639" w14:textId="070B61C8" w:rsidR="00F070E4" w:rsidRDefault="00DB4B24" w:rsidP="004D1B8F">
      <w:r>
        <w:t>STRX RFE</w:t>
      </w:r>
      <w:r w:rsidR="007D082F">
        <w:t xml:space="preserve"> FW </w:t>
      </w:r>
      <w:del w:id="107" w:author="Rashmi K C" w:date="2022-06-19T19:28:00Z">
        <w:r w:rsidR="007D082F" w:rsidDel="00EF47C8">
          <w:delText>and RFE GUI</w:delText>
        </w:r>
      </w:del>
      <w:r>
        <w:t xml:space="preserve"> SW</w:t>
      </w:r>
      <w:r w:rsidR="00F070E4" w:rsidRPr="00A54126">
        <w:t xml:space="preserve"> Release Readiness Review reports </w:t>
      </w:r>
      <w:r w:rsidR="004244F0" w:rsidRPr="00A54126">
        <w:t>are</w:t>
      </w:r>
      <w:r w:rsidR="00F070E4" w:rsidRPr="00A54126">
        <w:t xml:space="preserve"> stored in the </w:t>
      </w:r>
      <w:r>
        <w:t>STRX RFE</w:t>
      </w:r>
      <w:r w:rsidR="007D082F">
        <w:t xml:space="preserve"> FW</w:t>
      </w:r>
      <w:r w:rsidR="00E67D23">
        <w:t xml:space="preserve"> </w:t>
      </w:r>
      <w:del w:id="108" w:author="Rashmi K C" w:date="2022-06-19T19:28:00Z">
        <w:r w:rsidR="00E67D23" w:rsidDel="00EF47C8">
          <w:delText xml:space="preserve">and </w:delText>
        </w:r>
        <w:r w:rsidR="007D082F" w:rsidDel="00EF47C8">
          <w:delText xml:space="preserve">RFE </w:delText>
        </w:r>
        <w:r w:rsidR="00E67D23" w:rsidDel="00EF47C8">
          <w:delText>GUI</w:delText>
        </w:r>
      </w:del>
      <w:r>
        <w:t xml:space="preserve"> SW</w:t>
      </w:r>
      <w:r w:rsidR="00F070E4" w:rsidRPr="00A54126">
        <w:t xml:space="preserve"> git repos.</w:t>
      </w:r>
    </w:p>
    <w:p w14:paraId="7D2C816A" w14:textId="77777777" w:rsidR="00F070E4" w:rsidRDefault="00F070E4" w:rsidP="00F070E4"/>
    <w:p w14:paraId="2F6DB153" w14:textId="3AA78435" w:rsidR="00FC454F" w:rsidRDefault="00FC454F" w:rsidP="00FC454F">
      <w:pPr>
        <w:pStyle w:val="Heading1"/>
        <w:tabs>
          <w:tab w:val="clear" w:pos="792"/>
          <w:tab w:val="clear" w:pos="4572"/>
        </w:tabs>
        <w:spacing w:before="0" w:after="0"/>
        <w:ind w:left="720" w:hanging="720"/>
      </w:pPr>
      <w:bookmarkStart w:id="109" w:name="_Toc524692720"/>
      <w:bookmarkStart w:id="110" w:name="_Ref530646814"/>
      <w:bookmarkStart w:id="111" w:name="_Toc63431130"/>
      <w:r>
        <w:t>Project Quality Goals</w:t>
      </w:r>
      <w:bookmarkEnd w:id="109"/>
      <w:bookmarkEnd w:id="110"/>
      <w:bookmarkEnd w:id="111"/>
    </w:p>
    <w:p w14:paraId="4787A910" w14:textId="3A6DB36A" w:rsidR="00E67D23" w:rsidRDefault="00E67D23" w:rsidP="00E67D23"/>
    <w:p w14:paraId="1D88B2DD" w14:textId="721E9843" w:rsidR="00E67D23" w:rsidRDefault="00E67D23" w:rsidP="00E67D23">
      <w:r>
        <w:lastRenderedPageBreak/>
        <w:t xml:space="preserve">RFE </w:t>
      </w:r>
      <w:r w:rsidR="007D082F">
        <w:t>F</w:t>
      </w:r>
      <w:r>
        <w:t>W is classified as Class A , where as RFE GUI is classified as Class C, respective goals are applicable based on Classes.</w:t>
      </w:r>
    </w:p>
    <w:p w14:paraId="1AC4356F" w14:textId="09D5D7CC" w:rsidR="00797292" w:rsidRDefault="00797292" w:rsidP="00E67D23"/>
    <w:p w14:paraId="6BC4562B" w14:textId="79B5DCDF" w:rsidR="00797292" w:rsidRPr="00E67D23" w:rsidRDefault="00797292" w:rsidP="00E67D23">
      <w:r>
        <w:t>As RFE GUI is based on python/Java code, the metrics applicable for C Code will not be measured , however additional metrics in the Table 6 will be measured in addition to the applicable ones from Table 5.</w:t>
      </w:r>
    </w:p>
    <w:p w14:paraId="1E3893B2" w14:textId="77777777" w:rsidR="000E3819" w:rsidRDefault="000E3819" w:rsidP="000E3819">
      <w:pPr>
        <w:pStyle w:val="BodyText"/>
        <w:ind w:left="360"/>
        <w:rPr>
          <w:bCs/>
          <w:iCs/>
        </w:rPr>
      </w:pPr>
    </w:p>
    <w:p w14:paraId="7B86E5A2" w14:textId="77777777" w:rsidR="000E3819" w:rsidRDefault="000E3819" w:rsidP="002E2F80">
      <w:r>
        <w:t>The following table contains the quality goals, metrics an</w:t>
      </w:r>
      <w:r w:rsidR="00C93552">
        <w:t xml:space="preserve">d targets aligned to the AMP SW </w:t>
      </w:r>
      <w:r>
        <w:t>organizational requirements:</w:t>
      </w:r>
    </w:p>
    <w:p w14:paraId="01246D1E" w14:textId="77777777" w:rsidR="009373AC" w:rsidRDefault="009373AC" w:rsidP="000E3819">
      <w:pPr>
        <w:pStyle w:val="BodyText"/>
        <w:ind w:left="360"/>
        <w:rPr>
          <w:bCs/>
          <w:iCs/>
        </w:rPr>
      </w:pPr>
    </w:p>
    <w:tbl>
      <w:tblPr>
        <w:tblW w:w="5000" w:type="pct"/>
        <w:tblLayout w:type="fixed"/>
        <w:tblCellMar>
          <w:left w:w="80" w:type="dxa"/>
          <w:right w:w="80" w:type="dxa"/>
        </w:tblCellMar>
        <w:tblLook w:val="0000" w:firstRow="0" w:lastRow="0" w:firstColumn="0" w:lastColumn="0" w:noHBand="0" w:noVBand="0"/>
      </w:tblPr>
      <w:tblGrid>
        <w:gridCol w:w="1282"/>
        <w:gridCol w:w="5190"/>
        <w:gridCol w:w="1170"/>
        <w:gridCol w:w="990"/>
        <w:gridCol w:w="1303"/>
      </w:tblGrid>
      <w:tr w:rsidR="000D5F49" w:rsidRPr="000E2F51" w14:paraId="6E77C428" w14:textId="77777777" w:rsidTr="007D082F">
        <w:trPr>
          <w:tblHeader/>
        </w:trPr>
        <w:tc>
          <w:tcPr>
            <w:tcW w:w="645" w:type="pct"/>
            <w:tcBorders>
              <w:top w:val="single" w:sz="6" w:space="0" w:color="auto"/>
              <w:left w:val="single" w:sz="6" w:space="0" w:color="auto"/>
              <w:bottom w:val="single" w:sz="6" w:space="0" w:color="auto"/>
              <w:right w:val="single" w:sz="6" w:space="0" w:color="auto"/>
            </w:tcBorders>
            <w:shd w:val="pct20" w:color="auto" w:fill="auto"/>
          </w:tcPr>
          <w:p w14:paraId="6D7AD5B6" w14:textId="77777777" w:rsidR="000D5F49" w:rsidRPr="009373AC" w:rsidRDefault="000D5F49" w:rsidP="009373AC">
            <w:pPr>
              <w:pStyle w:val="TableHeaderText"/>
              <w:ind w:left="100"/>
              <w:rPr>
                <w:sz w:val="20"/>
                <w:szCs w:val="22"/>
              </w:rPr>
            </w:pPr>
            <w:r w:rsidRPr="009373AC">
              <w:rPr>
                <w:sz w:val="20"/>
                <w:szCs w:val="22"/>
              </w:rPr>
              <w:t>Metrics Category</w:t>
            </w:r>
          </w:p>
        </w:tc>
        <w:tc>
          <w:tcPr>
            <w:tcW w:w="2612" w:type="pct"/>
            <w:tcBorders>
              <w:top w:val="single" w:sz="6" w:space="0" w:color="auto"/>
              <w:left w:val="single" w:sz="6" w:space="0" w:color="auto"/>
              <w:bottom w:val="single" w:sz="6" w:space="0" w:color="auto"/>
              <w:right w:val="single" w:sz="6" w:space="0" w:color="auto"/>
            </w:tcBorders>
            <w:shd w:val="pct20" w:color="auto" w:fill="auto"/>
          </w:tcPr>
          <w:p w14:paraId="1C65A1B4" w14:textId="77777777" w:rsidR="000D5F49" w:rsidRPr="009373AC" w:rsidRDefault="000D5F49" w:rsidP="009373AC">
            <w:pPr>
              <w:pStyle w:val="TableHeaderText"/>
              <w:rPr>
                <w:sz w:val="20"/>
                <w:szCs w:val="22"/>
              </w:rPr>
            </w:pPr>
            <w:r w:rsidRPr="009373AC">
              <w:rPr>
                <w:sz w:val="20"/>
                <w:szCs w:val="22"/>
              </w:rPr>
              <w:t>Metric Name</w:t>
            </w:r>
          </w:p>
        </w:tc>
        <w:tc>
          <w:tcPr>
            <w:tcW w:w="589" w:type="pct"/>
            <w:tcBorders>
              <w:top w:val="single" w:sz="6" w:space="0" w:color="auto"/>
              <w:left w:val="single" w:sz="6" w:space="0" w:color="auto"/>
              <w:bottom w:val="single" w:sz="6" w:space="0" w:color="auto"/>
              <w:right w:val="single" w:sz="6" w:space="0" w:color="auto"/>
            </w:tcBorders>
            <w:shd w:val="pct20" w:color="auto" w:fill="auto"/>
          </w:tcPr>
          <w:p w14:paraId="01F93BB4" w14:textId="77777777" w:rsidR="000D5F49" w:rsidRPr="009373AC" w:rsidRDefault="000D5F49" w:rsidP="009373AC">
            <w:pPr>
              <w:pStyle w:val="TableHeaderText"/>
              <w:rPr>
                <w:sz w:val="20"/>
                <w:szCs w:val="22"/>
              </w:rPr>
            </w:pPr>
            <w:r w:rsidRPr="009373AC">
              <w:rPr>
                <w:sz w:val="20"/>
                <w:szCs w:val="22"/>
              </w:rPr>
              <w:t>Frequency</w:t>
            </w:r>
          </w:p>
        </w:tc>
        <w:tc>
          <w:tcPr>
            <w:tcW w:w="498" w:type="pct"/>
            <w:tcBorders>
              <w:top w:val="single" w:sz="6" w:space="0" w:color="auto"/>
              <w:left w:val="single" w:sz="6" w:space="0" w:color="auto"/>
              <w:bottom w:val="single" w:sz="6" w:space="0" w:color="auto"/>
              <w:right w:val="single" w:sz="6" w:space="0" w:color="auto"/>
            </w:tcBorders>
            <w:shd w:val="pct20" w:color="auto" w:fill="auto"/>
          </w:tcPr>
          <w:p w14:paraId="0E8173C5" w14:textId="0C6B15A5" w:rsidR="000D5F49" w:rsidRPr="000D5F49" w:rsidRDefault="000D5F49" w:rsidP="000D5F49">
            <w:pPr>
              <w:autoSpaceDE w:val="0"/>
              <w:autoSpaceDN w:val="0"/>
              <w:adjustRightInd w:val="0"/>
              <w:ind w:left="0"/>
              <w:jc w:val="left"/>
              <w:rPr>
                <w:b/>
                <w:bCs/>
                <w:sz w:val="20"/>
                <w:szCs w:val="22"/>
              </w:rPr>
            </w:pPr>
            <w:r w:rsidRPr="000D5F49">
              <w:rPr>
                <w:rFonts w:ascii="CIDFont+F2" w:hAnsi="CIDFont+F2" w:cs="CIDFont+F2"/>
                <w:b/>
                <w:bCs/>
                <w:sz w:val="21"/>
                <w:szCs w:val="21"/>
                <w:lang w:val="en-US" w:eastAsia="fr-FR"/>
              </w:rPr>
              <w:t>Mandatory for classes:</w:t>
            </w:r>
          </w:p>
        </w:tc>
        <w:tc>
          <w:tcPr>
            <w:tcW w:w="656" w:type="pct"/>
            <w:tcBorders>
              <w:top w:val="single" w:sz="6" w:space="0" w:color="auto"/>
              <w:left w:val="single" w:sz="6" w:space="0" w:color="auto"/>
              <w:bottom w:val="single" w:sz="6" w:space="0" w:color="auto"/>
              <w:right w:val="single" w:sz="6" w:space="0" w:color="auto"/>
            </w:tcBorders>
            <w:shd w:val="pct20" w:color="auto" w:fill="auto"/>
          </w:tcPr>
          <w:p w14:paraId="51741C8A" w14:textId="55829B02" w:rsidR="000D5F49" w:rsidRPr="009373AC" w:rsidRDefault="000D5F49" w:rsidP="009373AC">
            <w:pPr>
              <w:pStyle w:val="TableHeaderText"/>
              <w:rPr>
                <w:sz w:val="20"/>
                <w:szCs w:val="22"/>
              </w:rPr>
            </w:pPr>
            <w:r w:rsidRPr="009373AC">
              <w:rPr>
                <w:sz w:val="20"/>
                <w:szCs w:val="22"/>
              </w:rPr>
              <w:t>Analysis</w:t>
            </w:r>
          </w:p>
        </w:tc>
      </w:tr>
      <w:tr w:rsidR="000D5F49" w:rsidRPr="000E2F51" w14:paraId="230D78CD" w14:textId="77777777" w:rsidTr="007D082F">
        <w:trPr>
          <w:cantSplit/>
        </w:trPr>
        <w:tc>
          <w:tcPr>
            <w:tcW w:w="645" w:type="pct"/>
            <w:tcBorders>
              <w:top w:val="single" w:sz="6" w:space="0" w:color="auto"/>
              <w:left w:val="single" w:sz="6" w:space="0" w:color="auto"/>
              <w:bottom w:val="single" w:sz="6" w:space="0" w:color="auto"/>
              <w:right w:val="single" w:sz="6" w:space="0" w:color="auto"/>
            </w:tcBorders>
            <w:vAlign w:val="center"/>
          </w:tcPr>
          <w:p w14:paraId="03AD2434" w14:textId="77777777" w:rsidR="000D5F49" w:rsidRPr="00C93552" w:rsidRDefault="000D5F49" w:rsidP="003D3199">
            <w:pPr>
              <w:pStyle w:val="TableCell"/>
            </w:pPr>
            <w:r w:rsidRPr="00C93552">
              <w:t>Requirements Mana</w:t>
            </w:r>
            <w:r>
              <w:t>gement</w:t>
            </w:r>
            <w:r w:rsidRPr="00C93552">
              <w:t>/</w:t>
            </w:r>
            <w:r>
              <w:t xml:space="preserve"> </w:t>
            </w:r>
            <w:r w:rsidRPr="00C93552">
              <w:t>Design</w:t>
            </w:r>
          </w:p>
        </w:tc>
        <w:tc>
          <w:tcPr>
            <w:tcW w:w="2612" w:type="pct"/>
            <w:tcBorders>
              <w:top w:val="single" w:sz="6" w:space="0" w:color="auto"/>
              <w:left w:val="single" w:sz="6" w:space="0" w:color="auto"/>
              <w:bottom w:val="single" w:sz="6" w:space="0" w:color="auto"/>
              <w:right w:val="single" w:sz="6" w:space="0" w:color="auto"/>
            </w:tcBorders>
            <w:vAlign w:val="center"/>
          </w:tcPr>
          <w:p w14:paraId="2229D258" w14:textId="77777777" w:rsidR="000D5F49" w:rsidRDefault="000D5F49" w:rsidP="0080571E">
            <w:pPr>
              <w:pStyle w:val="TableCell"/>
            </w:pPr>
            <w:r w:rsidRPr="00C93552">
              <w:t xml:space="preserve">Feature Complete = </w:t>
            </w:r>
          </w:p>
          <w:p w14:paraId="24528123" w14:textId="67D54BA9" w:rsidR="000D5F49" w:rsidRPr="00C93552" w:rsidRDefault="000D5F49" w:rsidP="0080571E">
            <w:pPr>
              <w:pStyle w:val="TableCell"/>
            </w:pPr>
            <w:r>
              <w:t xml:space="preserve">100% requirements fulfilled out of total </w:t>
            </w:r>
            <w:proofErr w:type="spellStart"/>
            <w:r>
              <w:t>reqts</w:t>
            </w:r>
            <w:proofErr w:type="spellEnd"/>
            <w:r>
              <w:t xml:space="preserve"> approved at PDA, as per agreement with Marketing (approved roadmap and SOW)</w:t>
            </w:r>
          </w:p>
        </w:tc>
        <w:tc>
          <w:tcPr>
            <w:tcW w:w="589" w:type="pct"/>
            <w:tcBorders>
              <w:top w:val="single" w:sz="6" w:space="0" w:color="auto"/>
              <w:left w:val="single" w:sz="6" w:space="0" w:color="auto"/>
              <w:bottom w:val="single" w:sz="6" w:space="0" w:color="auto"/>
              <w:right w:val="single" w:sz="6" w:space="0" w:color="auto"/>
            </w:tcBorders>
            <w:vAlign w:val="center"/>
          </w:tcPr>
          <w:p w14:paraId="0C30CF92" w14:textId="77777777" w:rsidR="000D5F49" w:rsidRPr="00897D59" w:rsidRDefault="000D5F49" w:rsidP="003D3199">
            <w:pPr>
              <w:pStyle w:val="TableCell"/>
            </w:pPr>
            <w:r w:rsidRPr="00897D59">
              <w:t>BETA, RTM</w:t>
            </w:r>
          </w:p>
        </w:tc>
        <w:tc>
          <w:tcPr>
            <w:tcW w:w="498" w:type="pct"/>
            <w:tcBorders>
              <w:top w:val="single" w:sz="6" w:space="0" w:color="auto"/>
              <w:left w:val="single" w:sz="6" w:space="0" w:color="auto"/>
              <w:bottom w:val="single" w:sz="6" w:space="0" w:color="auto"/>
              <w:right w:val="single" w:sz="6" w:space="0" w:color="auto"/>
            </w:tcBorders>
          </w:tcPr>
          <w:p w14:paraId="02DAFB5A" w14:textId="6734950A" w:rsidR="000D5F49" w:rsidRPr="000D5F49" w:rsidRDefault="000D5F49" w:rsidP="003D3199">
            <w:pPr>
              <w:pStyle w:val="TableCell"/>
              <w:rPr>
                <w:sz w:val="16"/>
                <w:szCs w:val="16"/>
              </w:rPr>
            </w:pPr>
            <w:r w:rsidRPr="000D5F49">
              <w:rPr>
                <w:rFonts w:ascii="CIDFont+F1" w:hAnsi="CIDFont+F1" w:cs="CIDFont+F1"/>
                <w:sz w:val="16"/>
                <w:szCs w:val="16"/>
                <w:lang w:eastAsia="fr-FR"/>
              </w:rPr>
              <w:t>A, A’, B, C, O</w:t>
            </w:r>
          </w:p>
        </w:tc>
        <w:tc>
          <w:tcPr>
            <w:tcW w:w="656" w:type="pct"/>
            <w:tcBorders>
              <w:top w:val="single" w:sz="6" w:space="0" w:color="auto"/>
              <w:left w:val="single" w:sz="6" w:space="0" w:color="auto"/>
              <w:bottom w:val="single" w:sz="6" w:space="0" w:color="auto"/>
              <w:right w:val="single" w:sz="6" w:space="0" w:color="auto"/>
            </w:tcBorders>
            <w:vAlign w:val="center"/>
          </w:tcPr>
          <w:p w14:paraId="4797BBD3" w14:textId="17431074" w:rsidR="000D5F49" w:rsidRPr="00C93552" w:rsidRDefault="000D5F49" w:rsidP="003D3199">
            <w:pPr>
              <w:pStyle w:val="TableCell"/>
            </w:pPr>
            <w:r w:rsidRPr="00C93552">
              <w:t>RRR</w:t>
            </w:r>
          </w:p>
        </w:tc>
      </w:tr>
      <w:tr w:rsidR="000D5F49" w:rsidRPr="000E2F51" w14:paraId="26AE511F" w14:textId="77777777" w:rsidTr="007D082F">
        <w:trPr>
          <w:cantSplit/>
        </w:trPr>
        <w:tc>
          <w:tcPr>
            <w:tcW w:w="645" w:type="pct"/>
            <w:tcBorders>
              <w:top w:val="single" w:sz="6" w:space="0" w:color="auto"/>
              <w:left w:val="single" w:sz="6" w:space="0" w:color="auto"/>
              <w:bottom w:val="single" w:sz="6" w:space="0" w:color="auto"/>
              <w:right w:val="single" w:sz="6" w:space="0" w:color="auto"/>
            </w:tcBorders>
            <w:vAlign w:val="center"/>
          </w:tcPr>
          <w:p w14:paraId="56E02092" w14:textId="77777777" w:rsidR="000D5F49" w:rsidRDefault="000D5F49" w:rsidP="000D5F49">
            <w:pPr>
              <w:pStyle w:val="TableCell"/>
            </w:pPr>
            <w:r>
              <w:t>Requirements Management</w:t>
            </w:r>
            <w:r w:rsidRPr="00C93552">
              <w:t>/</w:t>
            </w:r>
          </w:p>
          <w:p w14:paraId="6F4E618B" w14:textId="77777777" w:rsidR="000D5F49" w:rsidRPr="00C93552" w:rsidRDefault="000D5F49" w:rsidP="000D5F49">
            <w:pPr>
              <w:pStyle w:val="TableCell"/>
            </w:pPr>
            <w:r w:rsidRPr="00C93552">
              <w:t>Design</w:t>
            </w:r>
          </w:p>
        </w:tc>
        <w:tc>
          <w:tcPr>
            <w:tcW w:w="2612" w:type="pct"/>
            <w:tcBorders>
              <w:top w:val="single" w:sz="6" w:space="0" w:color="auto"/>
              <w:left w:val="single" w:sz="6" w:space="0" w:color="auto"/>
              <w:bottom w:val="single" w:sz="6" w:space="0" w:color="auto"/>
              <w:right w:val="single" w:sz="6" w:space="0" w:color="auto"/>
            </w:tcBorders>
            <w:vAlign w:val="center"/>
          </w:tcPr>
          <w:p w14:paraId="2D010FE7" w14:textId="7CC49225" w:rsidR="000D5F49" w:rsidRPr="00495568" w:rsidRDefault="000D5F49" w:rsidP="000D5F49">
            <w:pPr>
              <w:pStyle w:val="TableCell"/>
            </w:pPr>
            <w:r w:rsidRPr="00495568">
              <w:t>100% traceable requirements fulfilled in design or in design and code out of the total requirements</w:t>
            </w:r>
          </w:p>
        </w:tc>
        <w:tc>
          <w:tcPr>
            <w:tcW w:w="589" w:type="pct"/>
            <w:tcBorders>
              <w:top w:val="single" w:sz="6" w:space="0" w:color="auto"/>
              <w:left w:val="single" w:sz="6" w:space="0" w:color="auto"/>
              <w:bottom w:val="single" w:sz="6" w:space="0" w:color="auto"/>
              <w:right w:val="single" w:sz="6" w:space="0" w:color="auto"/>
            </w:tcBorders>
            <w:vAlign w:val="center"/>
          </w:tcPr>
          <w:p w14:paraId="1CCBD4E1" w14:textId="77777777" w:rsidR="000D5F49" w:rsidRPr="00897D59" w:rsidRDefault="000D5F49" w:rsidP="000D5F49">
            <w:pPr>
              <w:pStyle w:val="TableCell"/>
            </w:pPr>
            <w:r w:rsidRPr="00897D59">
              <w:t>BETA, RTM</w:t>
            </w:r>
          </w:p>
        </w:tc>
        <w:tc>
          <w:tcPr>
            <w:tcW w:w="498" w:type="pct"/>
            <w:tcBorders>
              <w:top w:val="single" w:sz="6" w:space="0" w:color="auto"/>
              <w:left w:val="single" w:sz="6" w:space="0" w:color="auto"/>
              <w:bottom w:val="single" w:sz="6" w:space="0" w:color="auto"/>
              <w:right w:val="single" w:sz="6" w:space="0" w:color="auto"/>
            </w:tcBorders>
          </w:tcPr>
          <w:p w14:paraId="01DE703A" w14:textId="11013553" w:rsidR="000D5F49" w:rsidRPr="000D5F49" w:rsidRDefault="000D5F49" w:rsidP="000D5F49">
            <w:pPr>
              <w:pStyle w:val="TableCell"/>
              <w:rPr>
                <w:sz w:val="16"/>
                <w:szCs w:val="16"/>
              </w:rPr>
            </w:pPr>
            <w:r w:rsidRPr="000D5F49">
              <w:rPr>
                <w:rFonts w:ascii="CIDFont+F1" w:hAnsi="CIDFont+F1" w:cs="CIDFont+F1"/>
                <w:sz w:val="16"/>
                <w:szCs w:val="16"/>
                <w:lang w:eastAsia="fr-FR"/>
              </w:rPr>
              <w:t>A, A’, B, C, O</w:t>
            </w:r>
          </w:p>
        </w:tc>
        <w:tc>
          <w:tcPr>
            <w:tcW w:w="656" w:type="pct"/>
            <w:tcBorders>
              <w:top w:val="single" w:sz="6" w:space="0" w:color="auto"/>
              <w:left w:val="single" w:sz="6" w:space="0" w:color="auto"/>
              <w:bottom w:val="single" w:sz="6" w:space="0" w:color="auto"/>
              <w:right w:val="single" w:sz="6" w:space="0" w:color="auto"/>
            </w:tcBorders>
            <w:vAlign w:val="center"/>
          </w:tcPr>
          <w:p w14:paraId="52B28BE9" w14:textId="25E94A91" w:rsidR="000D5F49" w:rsidRPr="00C93552" w:rsidRDefault="000D5F49" w:rsidP="000D5F49">
            <w:pPr>
              <w:pStyle w:val="TableCell"/>
            </w:pPr>
            <w:r w:rsidRPr="00C93552">
              <w:t>RRR</w:t>
            </w:r>
          </w:p>
        </w:tc>
      </w:tr>
      <w:tr w:rsidR="000D5F49" w:rsidRPr="000E2F51" w14:paraId="69D8FB77" w14:textId="77777777" w:rsidTr="007D082F">
        <w:trPr>
          <w:cantSplit/>
        </w:trPr>
        <w:tc>
          <w:tcPr>
            <w:tcW w:w="645" w:type="pct"/>
            <w:tcBorders>
              <w:top w:val="single" w:sz="6" w:space="0" w:color="auto"/>
              <w:left w:val="single" w:sz="6" w:space="0" w:color="auto"/>
              <w:bottom w:val="single" w:sz="6" w:space="0" w:color="auto"/>
              <w:right w:val="single" w:sz="6" w:space="0" w:color="auto"/>
            </w:tcBorders>
            <w:vAlign w:val="center"/>
          </w:tcPr>
          <w:p w14:paraId="086AE62F" w14:textId="77777777" w:rsidR="000D5F49" w:rsidRDefault="000D5F49" w:rsidP="000D5F49">
            <w:pPr>
              <w:pStyle w:val="TableCell"/>
            </w:pPr>
            <w:r w:rsidRPr="00C93552">
              <w:t>Requirement</w:t>
            </w:r>
            <w:r>
              <w:t>s Management</w:t>
            </w:r>
            <w:r w:rsidRPr="00C93552">
              <w:t>/</w:t>
            </w:r>
          </w:p>
          <w:p w14:paraId="080D5D56" w14:textId="77777777" w:rsidR="000D5F49" w:rsidRPr="00C93552" w:rsidRDefault="000D5F49" w:rsidP="000D5F49">
            <w:pPr>
              <w:pStyle w:val="TableCell"/>
            </w:pPr>
            <w:r w:rsidRPr="00C93552">
              <w:t>Design</w:t>
            </w:r>
          </w:p>
        </w:tc>
        <w:tc>
          <w:tcPr>
            <w:tcW w:w="2612" w:type="pct"/>
            <w:tcBorders>
              <w:top w:val="single" w:sz="6" w:space="0" w:color="auto"/>
              <w:left w:val="single" w:sz="6" w:space="0" w:color="auto"/>
              <w:bottom w:val="single" w:sz="6" w:space="0" w:color="auto"/>
              <w:right w:val="single" w:sz="6" w:space="0" w:color="auto"/>
            </w:tcBorders>
            <w:vAlign w:val="center"/>
          </w:tcPr>
          <w:p w14:paraId="03C271EE" w14:textId="1C278A08" w:rsidR="000D5F49" w:rsidRPr="00495568" w:rsidRDefault="000D5F49" w:rsidP="000D5F49">
            <w:pPr>
              <w:pStyle w:val="TableCell"/>
            </w:pPr>
            <w:r w:rsidRPr="00495568">
              <w:t>100% verified requirements (tested or reviewed) out of the total requirements</w:t>
            </w:r>
          </w:p>
        </w:tc>
        <w:tc>
          <w:tcPr>
            <w:tcW w:w="589" w:type="pct"/>
            <w:tcBorders>
              <w:top w:val="single" w:sz="6" w:space="0" w:color="auto"/>
              <w:left w:val="single" w:sz="6" w:space="0" w:color="auto"/>
              <w:bottom w:val="single" w:sz="6" w:space="0" w:color="auto"/>
              <w:right w:val="single" w:sz="6" w:space="0" w:color="auto"/>
            </w:tcBorders>
            <w:vAlign w:val="center"/>
          </w:tcPr>
          <w:p w14:paraId="55996817" w14:textId="77777777" w:rsidR="000D5F49" w:rsidRPr="00897D59" w:rsidRDefault="000D5F49" w:rsidP="000D5F49">
            <w:pPr>
              <w:pStyle w:val="TableCell"/>
            </w:pPr>
            <w:r w:rsidRPr="00897D59">
              <w:t>BETA, RTM</w:t>
            </w:r>
          </w:p>
        </w:tc>
        <w:tc>
          <w:tcPr>
            <w:tcW w:w="498" w:type="pct"/>
            <w:tcBorders>
              <w:top w:val="single" w:sz="6" w:space="0" w:color="auto"/>
              <w:left w:val="single" w:sz="6" w:space="0" w:color="auto"/>
              <w:bottom w:val="single" w:sz="6" w:space="0" w:color="auto"/>
              <w:right w:val="single" w:sz="6" w:space="0" w:color="auto"/>
            </w:tcBorders>
          </w:tcPr>
          <w:p w14:paraId="5FD2C7FF" w14:textId="7667617A" w:rsidR="000D5F49" w:rsidRPr="000D5F49" w:rsidRDefault="000D5F49" w:rsidP="000D5F49">
            <w:pPr>
              <w:pStyle w:val="TableCell"/>
              <w:rPr>
                <w:sz w:val="16"/>
                <w:szCs w:val="16"/>
              </w:rPr>
            </w:pPr>
            <w:r w:rsidRPr="000D5F49">
              <w:rPr>
                <w:rFonts w:ascii="CIDFont+F1" w:hAnsi="CIDFont+F1" w:cs="CIDFont+F1"/>
                <w:sz w:val="16"/>
                <w:szCs w:val="16"/>
                <w:lang w:eastAsia="fr-FR"/>
              </w:rPr>
              <w:t>A, A’, B, C, O</w:t>
            </w:r>
          </w:p>
        </w:tc>
        <w:tc>
          <w:tcPr>
            <w:tcW w:w="656" w:type="pct"/>
            <w:tcBorders>
              <w:top w:val="single" w:sz="6" w:space="0" w:color="auto"/>
              <w:left w:val="single" w:sz="6" w:space="0" w:color="auto"/>
              <w:bottom w:val="single" w:sz="6" w:space="0" w:color="auto"/>
              <w:right w:val="single" w:sz="6" w:space="0" w:color="auto"/>
            </w:tcBorders>
            <w:vAlign w:val="center"/>
          </w:tcPr>
          <w:p w14:paraId="793B0FC5" w14:textId="4D84197E" w:rsidR="000D5F49" w:rsidRPr="00C93552" w:rsidRDefault="000D5F49" w:rsidP="000D5F49">
            <w:pPr>
              <w:pStyle w:val="TableCell"/>
            </w:pPr>
            <w:r w:rsidRPr="00C93552">
              <w:t>RRR</w:t>
            </w:r>
          </w:p>
        </w:tc>
      </w:tr>
      <w:tr w:rsidR="000D5F49" w:rsidRPr="000E2F51" w14:paraId="1DCDABF4" w14:textId="77777777" w:rsidTr="007D082F">
        <w:trPr>
          <w:cantSplit/>
        </w:trPr>
        <w:tc>
          <w:tcPr>
            <w:tcW w:w="645" w:type="pct"/>
            <w:tcBorders>
              <w:top w:val="single" w:sz="6" w:space="0" w:color="auto"/>
              <w:left w:val="single" w:sz="6" w:space="0" w:color="auto"/>
              <w:bottom w:val="single" w:sz="6" w:space="0" w:color="auto"/>
              <w:right w:val="single" w:sz="6" w:space="0" w:color="auto"/>
            </w:tcBorders>
            <w:vAlign w:val="center"/>
          </w:tcPr>
          <w:p w14:paraId="4433EAA8" w14:textId="77777777" w:rsidR="000D5F49" w:rsidRDefault="000D5F49" w:rsidP="003D3199">
            <w:pPr>
              <w:pStyle w:val="TableCell"/>
            </w:pPr>
            <w:r>
              <w:t>Requirements Management</w:t>
            </w:r>
            <w:r w:rsidRPr="00C93552">
              <w:t>/</w:t>
            </w:r>
          </w:p>
          <w:p w14:paraId="16BE147D" w14:textId="77777777" w:rsidR="000D5F49" w:rsidRPr="00C93552" w:rsidRDefault="000D5F49" w:rsidP="003D3199">
            <w:pPr>
              <w:pStyle w:val="TableCell"/>
            </w:pPr>
            <w:r w:rsidRPr="00C93552">
              <w:t>Design</w:t>
            </w:r>
          </w:p>
        </w:tc>
        <w:tc>
          <w:tcPr>
            <w:tcW w:w="2612" w:type="pct"/>
            <w:tcBorders>
              <w:top w:val="single" w:sz="6" w:space="0" w:color="auto"/>
              <w:left w:val="single" w:sz="6" w:space="0" w:color="auto"/>
              <w:bottom w:val="single" w:sz="6" w:space="0" w:color="auto"/>
              <w:right w:val="single" w:sz="6" w:space="0" w:color="auto"/>
            </w:tcBorders>
            <w:vAlign w:val="center"/>
          </w:tcPr>
          <w:p w14:paraId="53C8EC07" w14:textId="63A68064" w:rsidR="000D5F49" w:rsidRPr="00495568" w:rsidRDefault="000D5F49" w:rsidP="00A22595">
            <w:pPr>
              <w:pStyle w:val="TableCell"/>
            </w:pPr>
            <w:r w:rsidRPr="00495568">
              <w:t xml:space="preserve">100% RRU, RRS - detailed design elements traced in </w:t>
            </w:r>
            <w:proofErr w:type="spellStart"/>
            <w:r w:rsidRPr="00495568">
              <w:t>sw</w:t>
            </w:r>
            <w:proofErr w:type="spellEnd"/>
            <w:r w:rsidRPr="00495568">
              <w:t xml:space="preserve"> units and, if possible, in function name</w:t>
            </w:r>
          </w:p>
          <w:p w14:paraId="1524B0A4" w14:textId="5A464FFB" w:rsidR="000D5F49" w:rsidRPr="00495568" w:rsidRDefault="000D5F49">
            <w:pPr>
              <w:pStyle w:val="TableCell"/>
            </w:pPr>
            <w:r w:rsidRPr="00495568">
              <w:t xml:space="preserve">100% RRM, RRU2 - detailed design elements traced in </w:t>
            </w:r>
            <w:proofErr w:type="spellStart"/>
            <w:r w:rsidRPr="00495568">
              <w:t>sw</w:t>
            </w:r>
            <w:proofErr w:type="spellEnd"/>
            <w:r w:rsidRPr="00495568">
              <w:t xml:space="preserve"> units and function name</w:t>
            </w:r>
          </w:p>
        </w:tc>
        <w:tc>
          <w:tcPr>
            <w:tcW w:w="589" w:type="pct"/>
            <w:tcBorders>
              <w:top w:val="single" w:sz="6" w:space="0" w:color="auto"/>
              <w:left w:val="single" w:sz="6" w:space="0" w:color="auto"/>
              <w:bottom w:val="single" w:sz="6" w:space="0" w:color="auto"/>
              <w:right w:val="single" w:sz="6" w:space="0" w:color="auto"/>
            </w:tcBorders>
            <w:vAlign w:val="center"/>
          </w:tcPr>
          <w:p w14:paraId="3B994404" w14:textId="77777777" w:rsidR="000D5F49" w:rsidRPr="00897D59" w:rsidRDefault="000D5F49" w:rsidP="003D3199">
            <w:pPr>
              <w:pStyle w:val="TableCell"/>
            </w:pPr>
            <w:r w:rsidRPr="00897D59">
              <w:t>BETA, RTM</w:t>
            </w:r>
          </w:p>
        </w:tc>
        <w:tc>
          <w:tcPr>
            <w:tcW w:w="498" w:type="pct"/>
            <w:tcBorders>
              <w:top w:val="single" w:sz="6" w:space="0" w:color="auto"/>
              <w:left w:val="single" w:sz="6" w:space="0" w:color="auto"/>
              <w:bottom w:val="single" w:sz="6" w:space="0" w:color="auto"/>
              <w:right w:val="single" w:sz="6" w:space="0" w:color="auto"/>
            </w:tcBorders>
          </w:tcPr>
          <w:p w14:paraId="66522803" w14:textId="48079636" w:rsidR="000D5F49" w:rsidRPr="000D5F49" w:rsidRDefault="000D5F49" w:rsidP="003D3199">
            <w:pPr>
              <w:pStyle w:val="TableCell"/>
              <w:rPr>
                <w:sz w:val="16"/>
                <w:szCs w:val="16"/>
              </w:rPr>
            </w:pPr>
            <w:r w:rsidRPr="000D5F49">
              <w:rPr>
                <w:rFonts w:ascii="CIDFont+F1" w:hAnsi="CIDFont+F1" w:cs="CIDFont+F1"/>
                <w:sz w:val="16"/>
                <w:szCs w:val="16"/>
                <w:lang w:eastAsia="fr-FR"/>
              </w:rPr>
              <w:t>A, A’, B, C, O</w:t>
            </w:r>
          </w:p>
        </w:tc>
        <w:tc>
          <w:tcPr>
            <w:tcW w:w="656" w:type="pct"/>
            <w:tcBorders>
              <w:top w:val="single" w:sz="6" w:space="0" w:color="auto"/>
              <w:left w:val="single" w:sz="6" w:space="0" w:color="auto"/>
              <w:bottom w:val="single" w:sz="6" w:space="0" w:color="auto"/>
              <w:right w:val="single" w:sz="6" w:space="0" w:color="auto"/>
            </w:tcBorders>
            <w:vAlign w:val="center"/>
          </w:tcPr>
          <w:p w14:paraId="01D32F63" w14:textId="344F6E95" w:rsidR="000D5F49" w:rsidRPr="00C93552" w:rsidRDefault="000D5F49" w:rsidP="003D3199">
            <w:pPr>
              <w:pStyle w:val="TableCell"/>
            </w:pPr>
            <w:r w:rsidRPr="00C93552">
              <w:t>RRR</w:t>
            </w:r>
          </w:p>
        </w:tc>
      </w:tr>
      <w:tr w:rsidR="000D5F49" w:rsidRPr="000E2F51" w14:paraId="72B3D57A" w14:textId="77777777" w:rsidTr="007D082F">
        <w:trPr>
          <w:cantSplit/>
        </w:trPr>
        <w:tc>
          <w:tcPr>
            <w:tcW w:w="645" w:type="pct"/>
            <w:tcBorders>
              <w:top w:val="single" w:sz="6" w:space="0" w:color="auto"/>
              <w:left w:val="single" w:sz="6" w:space="0" w:color="auto"/>
              <w:bottom w:val="single" w:sz="6" w:space="0" w:color="auto"/>
              <w:right w:val="single" w:sz="6" w:space="0" w:color="auto"/>
            </w:tcBorders>
            <w:vAlign w:val="center"/>
          </w:tcPr>
          <w:p w14:paraId="764A71F4" w14:textId="77777777" w:rsidR="000D5F49" w:rsidRPr="00C93552" w:rsidRDefault="000D5F49" w:rsidP="003D3199">
            <w:pPr>
              <w:pStyle w:val="TableCell"/>
            </w:pPr>
            <w:r w:rsidRPr="00C93552">
              <w:t>Code</w:t>
            </w:r>
          </w:p>
        </w:tc>
        <w:tc>
          <w:tcPr>
            <w:tcW w:w="2612" w:type="pct"/>
            <w:tcBorders>
              <w:top w:val="single" w:sz="6" w:space="0" w:color="auto"/>
              <w:left w:val="single" w:sz="6" w:space="0" w:color="auto"/>
              <w:bottom w:val="single" w:sz="6" w:space="0" w:color="auto"/>
              <w:right w:val="single" w:sz="6" w:space="0" w:color="auto"/>
            </w:tcBorders>
            <w:vAlign w:val="center"/>
          </w:tcPr>
          <w:p w14:paraId="210284F8" w14:textId="77777777" w:rsidR="000D5F49" w:rsidRPr="00495568" w:rsidRDefault="000D5F49" w:rsidP="003D3199">
            <w:pPr>
              <w:pStyle w:val="TableCell"/>
            </w:pPr>
            <w:r w:rsidRPr="00495568">
              <w:t xml:space="preserve">0 Unjustified MISRA Violations </w:t>
            </w:r>
          </w:p>
          <w:p w14:paraId="78B3E426" w14:textId="77777777" w:rsidR="000D5F49" w:rsidRPr="00495568" w:rsidRDefault="000D5F49" w:rsidP="003D3199">
            <w:pPr>
              <w:pStyle w:val="TableCell"/>
            </w:pPr>
            <w:r w:rsidRPr="00495568">
              <w:t>(Mandatory, Required, Advisory; project deviations documented in Coding Guidelines)</w:t>
            </w:r>
          </w:p>
        </w:tc>
        <w:tc>
          <w:tcPr>
            <w:tcW w:w="589" w:type="pct"/>
            <w:tcBorders>
              <w:top w:val="single" w:sz="6" w:space="0" w:color="auto"/>
              <w:left w:val="single" w:sz="6" w:space="0" w:color="auto"/>
              <w:bottom w:val="single" w:sz="6" w:space="0" w:color="auto"/>
              <w:right w:val="single" w:sz="6" w:space="0" w:color="auto"/>
            </w:tcBorders>
            <w:vAlign w:val="center"/>
          </w:tcPr>
          <w:p w14:paraId="28447FA4" w14:textId="77777777" w:rsidR="000D5F49" w:rsidRPr="00897D59" w:rsidRDefault="000D5F49" w:rsidP="003D3199">
            <w:pPr>
              <w:pStyle w:val="TableCell"/>
            </w:pPr>
            <w:r w:rsidRPr="00897D59">
              <w:t>BETA, RTM</w:t>
            </w:r>
          </w:p>
        </w:tc>
        <w:tc>
          <w:tcPr>
            <w:tcW w:w="498" w:type="pct"/>
            <w:tcBorders>
              <w:top w:val="single" w:sz="6" w:space="0" w:color="auto"/>
              <w:left w:val="single" w:sz="6" w:space="0" w:color="auto"/>
              <w:bottom w:val="single" w:sz="6" w:space="0" w:color="auto"/>
              <w:right w:val="single" w:sz="6" w:space="0" w:color="auto"/>
            </w:tcBorders>
          </w:tcPr>
          <w:p w14:paraId="41C338B0" w14:textId="44CB7689" w:rsidR="000D5F49" w:rsidRPr="000D5F49" w:rsidRDefault="000D5F49" w:rsidP="003D3199">
            <w:pPr>
              <w:pStyle w:val="TableCell"/>
              <w:rPr>
                <w:sz w:val="16"/>
                <w:szCs w:val="16"/>
              </w:rPr>
            </w:pPr>
            <w:r w:rsidRPr="000D5F49">
              <w:rPr>
                <w:rFonts w:ascii="CIDFont+F1" w:hAnsi="CIDFont+F1" w:cs="CIDFont+F1"/>
                <w:sz w:val="16"/>
                <w:szCs w:val="16"/>
                <w:lang w:eastAsia="fr-FR"/>
              </w:rPr>
              <w:t>A, A’, B, C (partially)</w:t>
            </w:r>
          </w:p>
        </w:tc>
        <w:tc>
          <w:tcPr>
            <w:tcW w:w="656" w:type="pct"/>
            <w:tcBorders>
              <w:top w:val="single" w:sz="6" w:space="0" w:color="auto"/>
              <w:left w:val="single" w:sz="6" w:space="0" w:color="auto"/>
              <w:bottom w:val="single" w:sz="6" w:space="0" w:color="auto"/>
              <w:right w:val="single" w:sz="6" w:space="0" w:color="auto"/>
            </w:tcBorders>
            <w:vAlign w:val="center"/>
          </w:tcPr>
          <w:p w14:paraId="66E1778A" w14:textId="78D5EBC7" w:rsidR="000D5F49" w:rsidRPr="00C93552" w:rsidRDefault="000D5F49" w:rsidP="003D3199">
            <w:pPr>
              <w:pStyle w:val="TableCell"/>
            </w:pPr>
            <w:r w:rsidRPr="00C93552">
              <w:t>RRR</w:t>
            </w:r>
          </w:p>
        </w:tc>
      </w:tr>
      <w:tr w:rsidR="000D5F49" w:rsidRPr="000E2F51" w14:paraId="5E6319F5" w14:textId="77777777" w:rsidTr="007D082F">
        <w:trPr>
          <w:cantSplit/>
        </w:trPr>
        <w:tc>
          <w:tcPr>
            <w:tcW w:w="645" w:type="pct"/>
            <w:tcBorders>
              <w:top w:val="single" w:sz="6" w:space="0" w:color="auto"/>
              <w:left w:val="single" w:sz="6" w:space="0" w:color="auto"/>
              <w:bottom w:val="single" w:sz="6" w:space="0" w:color="auto"/>
              <w:right w:val="single" w:sz="6" w:space="0" w:color="auto"/>
            </w:tcBorders>
            <w:vAlign w:val="center"/>
          </w:tcPr>
          <w:p w14:paraId="625BD127" w14:textId="72873592" w:rsidR="000D5F49" w:rsidRPr="00C93552" w:rsidRDefault="000D5F49" w:rsidP="003D3199">
            <w:pPr>
              <w:pStyle w:val="TableCell"/>
            </w:pPr>
            <w:r>
              <w:t>Code</w:t>
            </w:r>
          </w:p>
        </w:tc>
        <w:tc>
          <w:tcPr>
            <w:tcW w:w="2612" w:type="pct"/>
            <w:tcBorders>
              <w:top w:val="single" w:sz="6" w:space="0" w:color="auto"/>
              <w:left w:val="single" w:sz="6" w:space="0" w:color="auto"/>
              <w:bottom w:val="single" w:sz="6" w:space="0" w:color="auto"/>
              <w:right w:val="single" w:sz="6" w:space="0" w:color="auto"/>
            </w:tcBorders>
            <w:vAlign w:val="center"/>
          </w:tcPr>
          <w:p w14:paraId="7773A047" w14:textId="0F4935ED" w:rsidR="000D5F49" w:rsidRPr="00495568" w:rsidRDefault="000D5F49" w:rsidP="003D3199">
            <w:pPr>
              <w:pStyle w:val="TableCell"/>
            </w:pPr>
            <w:r w:rsidRPr="00495568">
              <w:t>0 static analysis issues reported by quality checkers (Coverity)</w:t>
            </w:r>
          </w:p>
        </w:tc>
        <w:tc>
          <w:tcPr>
            <w:tcW w:w="589" w:type="pct"/>
            <w:tcBorders>
              <w:top w:val="single" w:sz="6" w:space="0" w:color="auto"/>
              <w:left w:val="single" w:sz="6" w:space="0" w:color="auto"/>
              <w:bottom w:val="single" w:sz="6" w:space="0" w:color="auto"/>
              <w:right w:val="single" w:sz="6" w:space="0" w:color="auto"/>
            </w:tcBorders>
            <w:vAlign w:val="center"/>
          </w:tcPr>
          <w:p w14:paraId="29D8BF34" w14:textId="72D4827B" w:rsidR="000D5F49" w:rsidRPr="00897D59" w:rsidRDefault="000D5F49" w:rsidP="003D3199">
            <w:pPr>
              <w:pStyle w:val="TableCell"/>
            </w:pPr>
            <w:r w:rsidRPr="00897D59">
              <w:t>BETA, RTM</w:t>
            </w:r>
          </w:p>
        </w:tc>
        <w:tc>
          <w:tcPr>
            <w:tcW w:w="498" w:type="pct"/>
            <w:tcBorders>
              <w:top w:val="single" w:sz="6" w:space="0" w:color="auto"/>
              <w:left w:val="single" w:sz="6" w:space="0" w:color="auto"/>
              <w:bottom w:val="single" w:sz="6" w:space="0" w:color="auto"/>
              <w:right w:val="single" w:sz="6" w:space="0" w:color="auto"/>
            </w:tcBorders>
          </w:tcPr>
          <w:p w14:paraId="56CCC1F6" w14:textId="51D44641" w:rsidR="000D5F49" w:rsidRPr="000D5F49" w:rsidRDefault="000D5F49" w:rsidP="003D3199">
            <w:pPr>
              <w:pStyle w:val="TableCell"/>
              <w:rPr>
                <w:sz w:val="16"/>
                <w:szCs w:val="16"/>
              </w:rPr>
            </w:pPr>
            <w:r w:rsidRPr="000D5F49">
              <w:rPr>
                <w:rFonts w:ascii="CIDFont+F1" w:hAnsi="CIDFont+F1" w:cs="CIDFont+F1"/>
                <w:sz w:val="16"/>
                <w:szCs w:val="16"/>
                <w:lang w:eastAsia="fr-FR"/>
              </w:rPr>
              <w:t>A, A’, B, C</w:t>
            </w:r>
          </w:p>
        </w:tc>
        <w:tc>
          <w:tcPr>
            <w:tcW w:w="656" w:type="pct"/>
            <w:tcBorders>
              <w:top w:val="single" w:sz="6" w:space="0" w:color="auto"/>
              <w:left w:val="single" w:sz="6" w:space="0" w:color="auto"/>
              <w:bottom w:val="single" w:sz="6" w:space="0" w:color="auto"/>
              <w:right w:val="single" w:sz="6" w:space="0" w:color="auto"/>
            </w:tcBorders>
            <w:vAlign w:val="center"/>
          </w:tcPr>
          <w:p w14:paraId="7B2BE7A8" w14:textId="79629A77" w:rsidR="000D5F49" w:rsidRPr="00C93552" w:rsidRDefault="000D5F49" w:rsidP="003D3199">
            <w:pPr>
              <w:pStyle w:val="TableCell"/>
            </w:pPr>
            <w:r>
              <w:t>RRR</w:t>
            </w:r>
          </w:p>
        </w:tc>
      </w:tr>
      <w:tr w:rsidR="000D5F49" w:rsidRPr="000E2F51" w14:paraId="5480F51D" w14:textId="77777777" w:rsidTr="007D082F">
        <w:trPr>
          <w:cantSplit/>
        </w:trPr>
        <w:tc>
          <w:tcPr>
            <w:tcW w:w="645" w:type="pct"/>
            <w:tcBorders>
              <w:top w:val="single" w:sz="6" w:space="0" w:color="auto"/>
              <w:left w:val="single" w:sz="6" w:space="0" w:color="auto"/>
              <w:bottom w:val="single" w:sz="6" w:space="0" w:color="auto"/>
              <w:right w:val="single" w:sz="6" w:space="0" w:color="auto"/>
            </w:tcBorders>
            <w:vAlign w:val="center"/>
          </w:tcPr>
          <w:p w14:paraId="78119C2F" w14:textId="77777777" w:rsidR="000D5F49" w:rsidRPr="00C93552" w:rsidRDefault="000D5F49" w:rsidP="003D3199">
            <w:pPr>
              <w:pStyle w:val="TableCell"/>
            </w:pPr>
            <w:r w:rsidRPr="00C93552">
              <w:t>Code</w:t>
            </w:r>
          </w:p>
        </w:tc>
        <w:tc>
          <w:tcPr>
            <w:tcW w:w="2612" w:type="pct"/>
            <w:tcBorders>
              <w:top w:val="single" w:sz="6" w:space="0" w:color="auto"/>
              <w:left w:val="single" w:sz="6" w:space="0" w:color="auto"/>
              <w:bottom w:val="single" w:sz="6" w:space="0" w:color="auto"/>
              <w:right w:val="single" w:sz="6" w:space="0" w:color="auto"/>
            </w:tcBorders>
            <w:vAlign w:val="center"/>
          </w:tcPr>
          <w:p w14:paraId="011E5139" w14:textId="032A0E59" w:rsidR="000D5F49" w:rsidRPr="00495568" w:rsidRDefault="000D5F49" w:rsidP="003D3199">
            <w:pPr>
              <w:pStyle w:val="TableCell"/>
            </w:pPr>
            <w:r w:rsidRPr="00495568">
              <w:t>HIS Code Metrics</w:t>
            </w:r>
            <w:r>
              <w:fldChar w:fldCharType="begin"/>
            </w:r>
            <w:r>
              <w:instrText xml:space="preserve"> REF _Ref44502932 \r \h  \* MERGEFORMAT </w:instrText>
            </w:r>
            <w:r>
              <w:fldChar w:fldCharType="separate"/>
            </w:r>
            <w:r>
              <w:t>[11]</w:t>
            </w:r>
            <w:r>
              <w:fldChar w:fldCharType="end"/>
            </w:r>
            <w:r w:rsidRPr="00495568">
              <w:t xml:space="preserve">: </w:t>
            </w:r>
          </w:p>
          <w:p w14:paraId="12C0BE98" w14:textId="45222843" w:rsidR="000D5F49" w:rsidRPr="00495568" w:rsidRDefault="000D5F49" w:rsidP="00394795">
            <w:pPr>
              <w:pStyle w:val="TableCell"/>
            </w:pPr>
            <w:r w:rsidRPr="00495568">
              <w:t>RRU, RRS – Cyclomatic Complexity only</w:t>
            </w:r>
          </w:p>
          <w:p w14:paraId="5C5EFD96" w14:textId="2D7DB890" w:rsidR="000D5F49" w:rsidRPr="00495568" w:rsidRDefault="000D5F49" w:rsidP="00394795">
            <w:pPr>
              <w:pStyle w:val="TableCell"/>
            </w:pPr>
            <w:r w:rsidRPr="00495568">
              <w:t xml:space="preserve">RRU2, RRM – Cyclomatic Complexity and Nesting Level </w:t>
            </w:r>
          </w:p>
          <w:p w14:paraId="030D1DDB" w14:textId="77777777" w:rsidR="000D5F49" w:rsidRPr="00495568" w:rsidRDefault="000D5F49" w:rsidP="003D3199">
            <w:pPr>
              <w:pStyle w:val="TableCell"/>
            </w:pPr>
          </w:p>
          <w:p w14:paraId="242C26AD" w14:textId="1F0E908E" w:rsidR="000D5F49" w:rsidRPr="00495568" w:rsidRDefault="000D5F49" w:rsidP="003D3199">
            <w:pPr>
              <w:pStyle w:val="TableCell"/>
            </w:pPr>
            <w:r w:rsidRPr="00495568">
              <w:t>Max Cyclomatic Complexity = 30</w:t>
            </w:r>
          </w:p>
          <w:p w14:paraId="11E1D47F" w14:textId="2E98A71B" w:rsidR="000D5F49" w:rsidRPr="00495568" w:rsidRDefault="000D5F49" w:rsidP="003D3199">
            <w:pPr>
              <w:pStyle w:val="TableCell"/>
            </w:pPr>
            <w:r w:rsidRPr="00495568">
              <w:t xml:space="preserve">Recommended target for Nesting Level = 4; number of existing unjustified violations to be gradually reduced to 0 for BETA and RTM </w:t>
            </w:r>
          </w:p>
          <w:p w14:paraId="1FA1C0E3" w14:textId="18876706" w:rsidR="000D5F49" w:rsidRPr="00495568" w:rsidRDefault="000D5F49" w:rsidP="003D3199">
            <w:pPr>
              <w:pStyle w:val="TableCell"/>
            </w:pPr>
            <w:r w:rsidRPr="00495568">
              <w:rPr>
                <w:bCs/>
                <w:iCs/>
              </w:rPr>
              <w:t>The reason for accepting functions having cyclomatic complexity and nesting level greater than the target to be documented in the HIS Metrics report, on the respective lines</w:t>
            </w:r>
          </w:p>
        </w:tc>
        <w:tc>
          <w:tcPr>
            <w:tcW w:w="589" w:type="pct"/>
            <w:tcBorders>
              <w:top w:val="single" w:sz="6" w:space="0" w:color="auto"/>
              <w:left w:val="single" w:sz="6" w:space="0" w:color="auto"/>
              <w:bottom w:val="single" w:sz="6" w:space="0" w:color="auto"/>
              <w:right w:val="single" w:sz="6" w:space="0" w:color="auto"/>
            </w:tcBorders>
            <w:vAlign w:val="center"/>
          </w:tcPr>
          <w:p w14:paraId="1B719983" w14:textId="1D0D09E1" w:rsidR="000D5F49" w:rsidRPr="00897D59" w:rsidRDefault="000D5F49" w:rsidP="003D3199">
            <w:pPr>
              <w:pStyle w:val="TableCell"/>
            </w:pPr>
            <w:r w:rsidRPr="00897D59">
              <w:t>BETA, RTM</w:t>
            </w:r>
          </w:p>
        </w:tc>
        <w:tc>
          <w:tcPr>
            <w:tcW w:w="498" w:type="pct"/>
            <w:tcBorders>
              <w:top w:val="single" w:sz="6" w:space="0" w:color="auto"/>
              <w:left w:val="single" w:sz="6" w:space="0" w:color="auto"/>
              <w:bottom w:val="single" w:sz="6" w:space="0" w:color="auto"/>
              <w:right w:val="single" w:sz="6" w:space="0" w:color="auto"/>
            </w:tcBorders>
          </w:tcPr>
          <w:p w14:paraId="309CA3C0" w14:textId="21CA244A" w:rsidR="000D5F49" w:rsidRPr="000D5F49" w:rsidRDefault="000D5F49" w:rsidP="003D3199">
            <w:pPr>
              <w:pStyle w:val="TableCell"/>
              <w:rPr>
                <w:sz w:val="16"/>
                <w:szCs w:val="16"/>
              </w:rPr>
            </w:pPr>
            <w:r w:rsidRPr="000D5F49">
              <w:rPr>
                <w:rFonts w:ascii="CIDFont+F1" w:hAnsi="CIDFont+F1" w:cs="CIDFont+F1"/>
                <w:sz w:val="16"/>
                <w:szCs w:val="16"/>
                <w:lang w:eastAsia="fr-FR"/>
              </w:rPr>
              <w:t>A, A’, B</w:t>
            </w:r>
          </w:p>
        </w:tc>
        <w:tc>
          <w:tcPr>
            <w:tcW w:w="656" w:type="pct"/>
            <w:tcBorders>
              <w:top w:val="single" w:sz="6" w:space="0" w:color="auto"/>
              <w:left w:val="single" w:sz="6" w:space="0" w:color="auto"/>
              <w:bottom w:val="single" w:sz="6" w:space="0" w:color="auto"/>
              <w:right w:val="single" w:sz="6" w:space="0" w:color="auto"/>
            </w:tcBorders>
            <w:vAlign w:val="center"/>
          </w:tcPr>
          <w:p w14:paraId="701AF048" w14:textId="0839E897" w:rsidR="000D5F49" w:rsidRPr="00C93552" w:rsidRDefault="000D5F49" w:rsidP="003D3199">
            <w:pPr>
              <w:pStyle w:val="TableCell"/>
            </w:pPr>
            <w:r w:rsidRPr="00C93552">
              <w:t>RRR</w:t>
            </w:r>
          </w:p>
        </w:tc>
      </w:tr>
      <w:tr w:rsidR="000D5F49" w:rsidRPr="000E2F51" w14:paraId="11D1D83F" w14:textId="77777777" w:rsidTr="007D082F">
        <w:trPr>
          <w:cantSplit/>
        </w:trPr>
        <w:tc>
          <w:tcPr>
            <w:tcW w:w="645" w:type="pct"/>
            <w:tcBorders>
              <w:top w:val="single" w:sz="6" w:space="0" w:color="auto"/>
              <w:left w:val="single" w:sz="6" w:space="0" w:color="auto"/>
              <w:bottom w:val="single" w:sz="6" w:space="0" w:color="auto"/>
              <w:right w:val="single" w:sz="6" w:space="0" w:color="auto"/>
            </w:tcBorders>
            <w:vAlign w:val="center"/>
          </w:tcPr>
          <w:p w14:paraId="72483638" w14:textId="77777777" w:rsidR="000D5F49" w:rsidRPr="00C93552" w:rsidRDefault="000D5F49" w:rsidP="003D3199">
            <w:pPr>
              <w:pStyle w:val="TableCell"/>
            </w:pPr>
            <w:r w:rsidRPr="00C93552">
              <w:t>Testing Process Metrics</w:t>
            </w:r>
          </w:p>
        </w:tc>
        <w:tc>
          <w:tcPr>
            <w:tcW w:w="2612" w:type="pct"/>
            <w:tcBorders>
              <w:top w:val="single" w:sz="6" w:space="0" w:color="auto"/>
              <w:left w:val="single" w:sz="6" w:space="0" w:color="auto"/>
              <w:bottom w:val="single" w:sz="6" w:space="0" w:color="auto"/>
              <w:right w:val="single" w:sz="6" w:space="0" w:color="auto"/>
            </w:tcBorders>
            <w:vAlign w:val="center"/>
          </w:tcPr>
          <w:p w14:paraId="5754F6A2" w14:textId="1D881A50" w:rsidR="000D5F49" w:rsidRPr="00495568" w:rsidRDefault="000D5F49" w:rsidP="003D3199">
            <w:pPr>
              <w:pStyle w:val="TableCell"/>
            </w:pPr>
            <w:r w:rsidRPr="00495568">
              <w:t xml:space="preserve">100% Requirements-Test Coverage for testable </w:t>
            </w:r>
            <w:r w:rsidRPr="00495568">
              <w:rPr>
                <w:szCs w:val="18"/>
              </w:rPr>
              <w:t>requirements (t</w:t>
            </w:r>
            <w:proofErr w:type="spellStart"/>
            <w:r w:rsidRPr="00495568">
              <w:rPr>
                <w:rStyle w:val="normaltextrun1"/>
                <w:rFonts w:cs="Arial"/>
                <w:color w:val="000000"/>
                <w:szCs w:val="18"/>
                <w:lang w:val="en-GB"/>
              </w:rPr>
              <w:t>ests</w:t>
            </w:r>
            <w:proofErr w:type="spellEnd"/>
            <w:r w:rsidRPr="00495568">
              <w:rPr>
                <w:rStyle w:val="normaltextrun1"/>
                <w:rFonts w:cs="Arial"/>
                <w:color w:val="000000"/>
                <w:szCs w:val="18"/>
                <w:lang w:val="en-GB"/>
              </w:rPr>
              <w:t xml:space="preserve"> that cover requirements are executed)</w:t>
            </w:r>
            <w:r w:rsidRPr="00495568">
              <w:rPr>
                <w:rStyle w:val="eop"/>
                <w:rFonts w:cs="Arial"/>
                <w:sz w:val="16"/>
                <w:szCs w:val="16"/>
              </w:rPr>
              <w:t> </w:t>
            </w:r>
          </w:p>
        </w:tc>
        <w:tc>
          <w:tcPr>
            <w:tcW w:w="589" w:type="pct"/>
            <w:tcBorders>
              <w:top w:val="single" w:sz="6" w:space="0" w:color="auto"/>
              <w:left w:val="single" w:sz="6" w:space="0" w:color="auto"/>
              <w:bottom w:val="single" w:sz="6" w:space="0" w:color="auto"/>
              <w:right w:val="single" w:sz="6" w:space="0" w:color="auto"/>
            </w:tcBorders>
            <w:vAlign w:val="center"/>
          </w:tcPr>
          <w:p w14:paraId="71867B17" w14:textId="77777777" w:rsidR="000D5F49" w:rsidRPr="00897D59" w:rsidRDefault="000D5F49" w:rsidP="003D3199">
            <w:pPr>
              <w:pStyle w:val="TableCell"/>
            </w:pPr>
            <w:r w:rsidRPr="00897D59">
              <w:t>BETA, RTM</w:t>
            </w:r>
          </w:p>
        </w:tc>
        <w:tc>
          <w:tcPr>
            <w:tcW w:w="498" w:type="pct"/>
            <w:tcBorders>
              <w:top w:val="single" w:sz="6" w:space="0" w:color="auto"/>
              <w:left w:val="single" w:sz="6" w:space="0" w:color="auto"/>
              <w:bottom w:val="single" w:sz="6" w:space="0" w:color="auto"/>
              <w:right w:val="single" w:sz="6" w:space="0" w:color="auto"/>
            </w:tcBorders>
          </w:tcPr>
          <w:p w14:paraId="11DBFFCA" w14:textId="52BE2E6D" w:rsidR="000D5F49" w:rsidRPr="000D5F49" w:rsidRDefault="000D5F49" w:rsidP="003D3199">
            <w:pPr>
              <w:pStyle w:val="TableCell"/>
              <w:rPr>
                <w:sz w:val="16"/>
                <w:szCs w:val="16"/>
              </w:rPr>
            </w:pPr>
            <w:r w:rsidRPr="000D5F49">
              <w:rPr>
                <w:rFonts w:ascii="CIDFont+F1" w:hAnsi="CIDFont+F1" w:cs="CIDFont+F1"/>
                <w:sz w:val="16"/>
                <w:szCs w:val="16"/>
                <w:lang w:eastAsia="fr-FR"/>
              </w:rPr>
              <w:t>A, A’, B, C</w:t>
            </w:r>
          </w:p>
        </w:tc>
        <w:tc>
          <w:tcPr>
            <w:tcW w:w="656" w:type="pct"/>
            <w:tcBorders>
              <w:top w:val="single" w:sz="6" w:space="0" w:color="auto"/>
              <w:left w:val="single" w:sz="6" w:space="0" w:color="auto"/>
              <w:bottom w:val="single" w:sz="6" w:space="0" w:color="auto"/>
              <w:right w:val="single" w:sz="6" w:space="0" w:color="auto"/>
            </w:tcBorders>
            <w:vAlign w:val="center"/>
          </w:tcPr>
          <w:p w14:paraId="4F2D242E" w14:textId="0442CDC0" w:rsidR="000D5F49" w:rsidRPr="00C93552" w:rsidRDefault="000D5F49" w:rsidP="003D3199">
            <w:pPr>
              <w:pStyle w:val="TableCell"/>
            </w:pPr>
            <w:r w:rsidRPr="00C93552">
              <w:t>RRR</w:t>
            </w:r>
          </w:p>
        </w:tc>
      </w:tr>
      <w:tr w:rsidR="000D5F49" w:rsidRPr="000E2F51" w14:paraId="34474C21" w14:textId="77777777" w:rsidTr="007D082F">
        <w:trPr>
          <w:cantSplit/>
        </w:trPr>
        <w:tc>
          <w:tcPr>
            <w:tcW w:w="645" w:type="pct"/>
            <w:tcBorders>
              <w:top w:val="single" w:sz="6" w:space="0" w:color="auto"/>
              <w:left w:val="single" w:sz="6" w:space="0" w:color="auto"/>
              <w:bottom w:val="single" w:sz="6" w:space="0" w:color="auto"/>
              <w:right w:val="single" w:sz="6" w:space="0" w:color="auto"/>
            </w:tcBorders>
            <w:vAlign w:val="center"/>
          </w:tcPr>
          <w:p w14:paraId="3A61B311" w14:textId="77777777" w:rsidR="000D5F49" w:rsidRPr="00C93552" w:rsidRDefault="000D5F49" w:rsidP="003D3199">
            <w:pPr>
              <w:pStyle w:val="TableCell"/>
            </w:pPr>
            <w:r w:rsidRPr="00C93552">
              <w:lastRenderedPageBreak/>
              <w:t>Testing Process Metrics</w:t>
            </w:r>
          </w:p>
        </w:tc>
        <w:tc>
          <w:tcPr>
            <w:tcW w:w="2612" w:type="pct"/>
            <w:tcBorders>
              <w:top w:val="single" w:sz="6" w:space="0" w:color="auto"/>
              <w:left w:val="single" w:sz="6" w:space="0" w:color="auto"/>
              <w:bottom w:val="single" w:sz="6" w:space="0" w:color="auto"/>
              <w:right w:val="single" w:sz="6" w:space="0" w:color="auto"/>
            </w:tcBorders>
            <w:vAlign w:val="center"/>
          </w:tcPr>
          <w:p w14:paraId="511F6645" w14:textId="28A57C0B" w:rsidR="000D5F49" w:rsidRPr="00C93552" w:rsidRDefault="000D5F49" w:rsidP="003D3199">
            <w:pPr>
              <w:pStyle w:val="TableCell"/>
            </w:pPr>
            <w:r w:rsidRPr="00C93552">
              <w:t xml:space="preserve">Code Coverage: Statement Coverage, </w:t>
            </w:r>
            <w:r>
              <w:t xml:space="preserve">Branch or </w:t>
            </w:r>
            <w:r w:rsidRPr="00C93552">
              <w:t>Decision Coverage; MC/DC for safety only</w:t>
            </w:r>
          </w:p>
          <w:p w14:paraId="3CA34FC4" w14:textId="77777777" w:rsidR="000D5F49" w:rsidRPr="00C93552" w:rsidRDefault="000D5F49" w:rsidP="003D3199">
            <w:pPr>
              <w:pStyle w:val="TableCell"/>
              <w:rPr>
                <w:i/>
              </w:rPr>
            </w:pPr>
            <w:r w:rsidRPr="00C93552">
              <w:rPr>
                <w:i/>
              </w:rPr>
              <w:t>Goals for BETA to be defined</w:t>
            </w:r>
          </w:p>
          <w:p w14:paraId="6037DEDA" w14:textId="1D171D7C" w:rsidR="000D5F49" w:rsidRPr="00C93552" w:rsidRDefault="000D5F49" w:rsidP="003D3199">
            <w:pPr>
              <w:pStyle w:val="TableCell"/>
            </w:pPr>
            <w:r w:rsidRPr="00C93552">
              <w:rPr>
                <w:i/>
              </w:rPr>
              <w:t xml:space="preserve">Goal for RTM: 100% Statement and </w:t>
            </w:r>
            <w:r>
              <w:rPr>
                <w:i/>
              </w:rPr>
              <w:t xml:space="preserve">Branch or </w:t>
            </w:r>
            <w:r w:rsidRPr="00C93552">
              <w:rPr>
                <w:i/>
              </w:rPr>
              <w:t xml:space="preserve">Decision Coverage </w:t>
            </w:r>
            <w:r w:rsidRPr="00C93552">
              <w:rPr>
                <w:b/>
                <w:i/>
              </w:rPr>
              <w:t>as technically feasible; i</w:t>
            </w:r>
            <w:r w:rsidRPr="00C93552">
              <w:rPr>
                <w:i/>
              </w:rPr>
              <w:t xml:space="preserve">n case there are technical constraints and some statements or decisions cannot be tested, the reason </w:t>
            </w:r>
            <w:r>
              <w:rPr>
                <w:i/>
              </w:rPr>
              <w:t>is</w:t>
            </w:r>
            <w:r w:rsidRPr="00C93552">
              <w:rPr>
                <w:i/>
              </w:rPr>
              <w:t xml:space="preserve"> documented in the code coverage report (</w:t>
            </w:r>
            <w:r>
              <w:rPr>
                <w:b/>
                <w:i/>
              </w:rPr>
              <w:t xml:space="preserve">see section </w:t>
            </w:r>
            <w:r w:rsidRPr="00C93552">
              <w:rPr>
                <w:b/>
                <w:i/>
              </w:rPr>
              <w:t>below</w:t>
            </w:r>
            <w:r w:rsidRPr="00C93552">
              <w:rPr>
                <w:i/>
              </w:rPr>
              <w:t>)</w:t>
            </w:r>
          </w:p>
        </w:tc>
        <w:tc>
          <w:tcPr>
            <w:tcW w:w="589" w:type="pct"/>
            <w:tcBorders>
              <w:top w:val="single" w:sz="6" w:space="0" w:color="auto"/>
              <w:left w:val="single" w:sz="6" w:space="0" w:color="auto"/>
              <w:bottom w:val="single" w:sz="6" w:space="0" w:color="auto"/>
              <w:right w:val="single" w:sz="6" w:space="0" w:color="auto"/>
            </w:tcBorders>
            <w:vAlign w:val="center"/>
          </w:tcPr>
          <w:p w14:paraId="5A6D4A6E" w14:textId="77777777" w:rsidR="000D5F49" w:rsidRPr="00897D59" w:rsidRDefault="000D5F49" w:rsidP="003D3199">
            <w:pPr>
              <w:pStyle w:val="TableCell"/>
            </w:pPr>
            <w:r w:rsidRPr="00897D59">
              <w:t>BETA, RTM</w:t>
            </w:r>
          </w:p>
        </w:tc>
        <w:tc>
          <w:tcPr>
            <w:tcW w:w="498" w:type="pct"/>
            <w:tcBorders>
              <w:top w:val="single" w:sz="6" w:space="0" w:color="auto"/>
              <w:left w:val="single" w:sz="6" w:space="0" w:color="auto"/>
              <w:bottom w:val="single" w:sz="6" w:space="0" w:color="auto"/>
              <w:right w:val="single" w:sz="6" w:space="0" w:color="auto"/>
            </w:tcBorders>
          </w:tcPr>
          <w:p w14:paraId="10696CA0" w14:textId="290F61E3" w:rsidR="000D5F49" w:rsidRPr="000D5F49" w:rsidRDefault="000D5F49" w:rsidP="003D3199">
            <w:pPr>
              <w:pStyle w:val="TableCell"/>
              <w:rPr>
                <w:sz w:val="16"/>
                <w:szCs w:val="16"/>
              </w:rPr>
            </w:pPr>
            <w:r w:rsidRPr="000D5F49">
              <w:rPr>
                <w:rFonts w:ascii="CIDFont+F1" w:hAnsi="CIDFont+F1" w:cs="CIDFont+F1"/>
                <w:sz w:val="16"/>
                <w:szCs w:val="16"/>
                <w:lang w:eastAsia="fr-FR"/>
              </w:rPr>
              <w:t>A, A’, B, C</w:t>
            </w:r>
          </w:p>
        </w:tc>
        <w:tc>
          <w:tcPr>
            <w:tcW w:w="656" w:type="pct"/>
            <w:tcBorders>
              <w:top w:val="single" w:sz="6" w:space="0" w:color="auto"/>
              <w:left w:val="single" w:sz="6" w:space="0" w:color="auto"/>
              <w:bottom w:val="single" w:sz="6" w:space="0" w:color="auto"/>
              <w:right w:val="single" w:sz="6" w:space="0" w:color="auto"/>
            </w:tcBorders>
            <w:vAlign w:val="center"/>
          </w:tcPr>
          <w:p w14:paraId="2DCD33C1" w14:textId="3FF0B556" w:rsidR="000D5F49" w:rsidRPr="00C93552" w:rsidRDefault="000D5F49" w:rsidP="003D3199">
            <w:pPr>
              <w:pStyle w:val="TableCell"/>
            </w:pPr>
            <w:r w:rsidRPr="00C93552">
              <w:t>RRR</w:t>
            </w:r>
          </w:p>
        </w:tc>
      </w:tr>
      <w:tr w:rsidR="000D5F49" w:rsidRPr="000E2F51" w14:paraId="455762CC" w14:textId="77777777" w:rsidTr="007D082F">
        <w:trPr>
          <w:cantSplit/>
        </w:trPr>
        <w:tc>
          <w:tcPr>
            <w:tcW w:w="645" w:type="pct"/>
            <w:tcBorders>
              <w:top w:val="single" w:sz="6" w:space="0" w:color="auto"/>
              <w:left w:val="single" w:sz="6" w:space="0" w:color="auto"/>
              <w:bottom w:val="single" w:sz="6" w:space="0" w:color="auto"/>
              <w:right w:val="single" w:sz="6" w:space="0" w:color="auto"/>
            </w:tcBorders>
            <w:vAlign w:val="center"/>
          </w:tcPr>
          <w:p w14:paraId="2E405FBD" w14:textId="77777777" w:rsidR="000D5F49" w:rsidRPr="00C93552" w:rsidRDefault="000D5F49" w:rsidP="003D3199">
            <w:pPr>
              <w:pStyle w:val="TableCell"/>
            </w:pPr>
            <w:r w:rsidRPr="00C93552">
              <w:t>Testing Process Metrics</w:t>
            </w:r>
          </w:p>
        </w:tc>
        <w:tc>
          <w:tcPr>
            <w:tcW w:w="2612" w:type="pct"/>
            <w:tcBorders>
              <w:top w:val="single" w:sz="6" w:space="0" w:color="auto"/>
              <w:left w:val="single" w:sz="6" w:space="0" w:color="auto"/>
              <w:bottom w:val="single" w:sz="6" w:space="0" w:color="auto"/>
              <w:right w:val="single" w:sz="6" w:space="0" w:color="auto"/>
            </w:tcBorders>
            <w:vAlign w:val="center"/>
          </w:tcPr>
          <w:p w14:paraId="76A58FA7" w14:textId="1AD2D57F" w:rsidR="000D5F49" w:rsidRPr="00C93552" w:rsidRDefault="000D5F49" w:rsidP="003D3199">
            <w:pPr>
              <w:pStyle w:val="TableCell"/>
            </w:pPr>
            <w:r w:rsidRPr="00C93552">
              <w:t xml:space="preserve">100% </w:t>
            </w:r>
            <w:r>
              <w:t xml:space="preserve">Test </w:t>
            </w:r>
            <w:r w:rsidRPr="00C93552">
              <w:t xml:space="preserve">Pass Rate </w:t>
            </w:r>
          </w:p>
        </w:tc>
        <w:tc>
          <w:tcPr>
            <w:tcW w:w="589" w:type="pct"/>
            <w:tcBorders>
              <w:top w:val="single" w:sz="6" w:space="0" w:color="auto"/>
              <w:left w:val="single" w:sz="6" w:space="0" w:color="auto"/>
              <w:bottom w:val="single" w:sz="6" w:space="0" w:color="auto"/>
              <w:right w:val="single" w:sz="6" w:space="0" w:color="auto"/>
            </w:tcBorders>
            <w:vAlign w:val="center"/>
          </w:tcPr>
          <w:p w14:paraId="4884EA23" w14:textId="77777777" w:rsidR="000D5F49" w:rsidRPr="00897D59" w:rsidRDefault="000D5F49" w:rsidP="003D3199">
            <w:pPr>
              <w:pStyle w:val="TableCell"/>
            </w:pPr>
            <w:r w:rsidRPr="00897D59">
              <w:t>RTM</w:t>
            </w:r>
          </w:p>
        </w:tc>
        <w:tc>
          <w:tcPr>
            <w:tcW w:w="498" w:type="pct"/>
            <w:tcBorders>
              <w:top w:val="single" w:sz="6" w:space="0" w:color="auto"/>
              <w:left w:val="single" w:sz="6" w:space="0" w:color="auto"/>
              <w:bottom w:val="single" w:sz="6" w:space="0" w:color="auto"/>
              <w:right w:val="single" w:sz="6" w:space="0" w:color="auto"/>
            </w:tcBorders>
          </w:tcPr>
          <w:p w14:paraId="3752ABD7" w14:textId="5659362E" w:rsidR="000D5F49" w:rsidRPr="000D5F49" w:rsidRDefault="000D5F49" w:rsidP="003D3199">
            <w:pPr>
              <w:pStyle w:val="TableCell"/>
              <w:rPr>
                <w:sz w:val="16"/>
                <w:szCs w:val="16"/>
              </w:rPr>
            </w:pPr>
            <w:r w:rsidRPr="000D5F49">
              <w:rPr>
                <w:rFonts w:ascii="CIDFont+F1" w:hAnsi="CIDFont+F1" w:cs="CIDFont+F1"/>
                <w:sz w:val="16"/>
                <w:szCs w:val="16"/>
                <w:lang w:eastAsia="fr-FR"/>
              </w:rPr>
              <w:t>A, A’, B, C, O</w:t>
            </w:r>
          </w:p>
        </w:tc>
        <w:tc>
          <w:tcPr>
            <w:tcW w:w="656" w:type="pct"/>
            <w:tcBorders>
              <w:top w:val="single" w:sz="6" w:space="0" w:color="auto"/>
              <w:left w:val="single" w:sz="6" w:space="0" w:color="auto"/>
              <w:bottom w:val="single" w:sz="6" w:space="0" w:color="auto"/>
              <w:right w:val="single" w:sz="6" w:space="0" w:color="auto"/>
            </w:tcBorders>
            <w:vAlign w:val="center"/>
          </w:tcPr>
          <w:p w14:paraId="2E170CEB" w14:textId="3778FB6F" w:rsidR="000D5F49" w:rsidRPr="00C93552" w:rsidRDefault="000D5F49" w:rsidP="003D3199">
            <w:pPr>
              <w:pStyle w:val="TableCell"/>
            </w:pPr>
            <w:r w:rsidRPr="00C93552">
              <w:t>RRR</w:t>
            </w:r>
          </w:p>
        </w:tc>
      </w:tr>
      <w:tr w:rsidR="000D5F49" w:rsidRPr="000E2F51" w14:paraId="64B043DF" w14:textId="77777777" w:rsidTr="007D082F">
        <w:trPr>
          <w:cantSplit/>
        </w:trPr>
        <w:tc>
          <w:tcPr>
            <w:tcW w:w="645" w:type="pct"/>
            <w:tcBorders>
              <w:top w:val="single" w:sz="6" w:space="0" w:color="auto"/>
              <w:left w:val="single" w:sz="6" w:space="0" w:color="auto"/>
              <w:bottom w:val="single" w:sz="6" w:space="0" w:color="auto"/>
              <w:right w:val="single" w:sz="6" w:space="0" w:color="auto"/>
            </w:tcBorders>
            <w:vAlign w:val="center"/>
          </w:tcPr>
          <w:p w14:paraId="4475F444" w14:textId="77777777" w:rsidR="000D5F49" w:rsidRPr="00C93552" w:rsidRDefault="000D5F49" w:rsidP="003D3199">
            <w:pPr>
              <w:pStyle w:val="TableCell"/>
            </w:pPr>
            <w:r w:rsidRPr="00C93552">
              <w:t>Testing Process Metrics</w:t>
            </w:r>
          </w:p>
        </w:tc>
        <w:tc>
          <w:tcPr>
            <w:tcW w:w="2612" w:type="pct"/>
            <w:tcBorders>
              <w:top w:val="single" w:sz="6" w:space="0" w:color="auto"/>
              <w:left w:val="single" w:sz="6" w:space="0" w:color="auto"/>
              <w:bottom w:val="single" w:sz="6" w:space="0" w:color="auto"/>
              <w:right w:val="single" w:sz="6" w:space="0" w:color="auto"/>
            </w:tcBorders>
            <w:vAlign w:val="center"/>
          </w:tcPr>
          <w:p w14:paraId="407AEE94" w14:textId="6D82C1E3" w:rsidR="000D5F49" w:rsidRPr="00394795" w:rsidRDefault="000D5F49" w:rsidP="003D3199">
            <w:pPr>
              <w:pStyle w:val="TableCell"/>
            </w:pPr>
            <w:r w:rsidRPr="00394795">
              <w:t>0 S1 for EAR</w:t>
            </w:r>
          </w:p>
          <w:p w14:paraId="7C28AB77" w14:textId="29D3E167" w:rsidR="000D5F49" w:rsidRPr="00394795" w:rsidRDefault="000D5F49" w:rsidP="003D3199">
            <w:pPr>
              <w:pStyle w:val="TableCell"/>
            </w:pPr>
            <w:r w:rsidRPr="00394795">
              <w:t>0 S1, 0 S2, 0 S3 for BETA and RTM</w:t>
            </w:r>
          </w:p>
        </w:tc>
        <w:tc>
          <w:tcPr>
            <w:tcW w:w="589" w:type="pct"/>
            <w:tcBorders>
              <w:top w:val="single" w:sz="6" w:space="0" w:color="auto"/>
              <w:left w:val="single" w:sz="6" w:space="0" w:color="auto"/>
              <w:bottom w:val="single" w:sz="6" w:space="0" w:color="auto"/>
              <w:right w:val="single" w:sz="6" w:space="0" w:color="auto"/>
            </w:tcBorders>
            <w:vAlign w:val="center"/>
          </w:tcPr>
          <w:p w14:paraId="3F470178" w14:textId="3B3AE398" w:rsidR="000D5F49" w:rsidRPr="00897D59" w:rsidRDefault="000D5F49" w:rsidP="003D3199">
            <w:pPr>
              <w:pStyle w:val="TableCell"/>
            </w:pPr>
            <w:r w:rsidRPr="00897D59">
              <w:t>EAR, BETA, RTM</w:t>
            </w:r>
          </w:p>
        </w:tc>
        <w:tc>
          <w:tcPr>
            <w:tcW w:w="498" w:type="pct"/>
            <w:tcBorders>
              <w:top w:val="single" w:sz="6" w:space="0" w:color="auto"/>
              <w:left w:val="single" w:sz="6" w:space="0" w:color="auto"/>
              <w:bottom w:val="single" w:sz="6" w:space="0" w:color="auto"/>
              <w:right w:val="single" w:sz="6" w:space="0" w:color="auto"/>
            </w:tcBorders>
          </w:tcPr>
          <w:p w14:paraId="34EAABDE" w14:textId="19E9A16B" w:rsidR="000D5F49" w:rsidRPr="00C93552" w:rsidRDefault="000D5F49" w:rsidP="003D3199">
            <w:pPr>
              <w:pStyle w:val="TableCell"/>
            </w:pPr>
            <w:r>
              <w:rPr>
                <w:rFonts w:ascii="CIDFont+F1" w:hAnsi="CIDFont+F1" w:cs="CIDFont+F1"/>
                <w:sz w:val="15"/>
                <w:szCs w:val="15"/>
                <w:lang w:eastAsia="fr-FR"/>
              </w:rPr>
              <w:t>A, A’, B, C, O</w:t>
            </w:r>
          </w:p>
        </w:tc>
        <w:tc>
          <w:tcPr>
            <w:tcW w:w="656" w:type="pct"/>
            <w:tcBorders>
              <w:top w:val="single" w:sz="6" w:space="0" w:color="auto"/>
              <w:left w:val="single" w:sz="6" w:space="0" w:color="auto"/>
              <w:bottom w:val="single" w:sz="6" w:space="0" w:color="auto"/>
              <w:right w:val="single" w:sz="6" w:space="0" w:color="auto"/>
            </w:tcBorders>
            <w:vAlign w:val="center"/>
          </w:tcPr>
          <w:p w14:paraId="22104192" w14:textId="79971AC3" w:rsidR="000D5F49" w:rsidRPr="00C93552" w:rsidRDefault="000D5F49" w:rsidP="003D3199">
            <w:pPr>
              <w:pStyle w:val="TableCell"/>
            </w:pPr>
            <w:r w:rsidRPr="00C93552">
              <w:t>RRR</w:t>
            </w:r>
          </w:p>
        </w:tc>
      </w:tr>
      <w:tr w:rsidR="000D5F49" w:rsidRPr="000E2F51" w14:paraId="6E6CC449" w14:textId="77777777" w:rsidTr="007D082F">
        <w:trPr>
          <w:cantSplit/>
        </w:trPr>
        <w:tc>
          <w:tcPr>
            <w:tcW w:w="645" w:type="pct"/>
            <w:tcBorders>
              <w:top w:val="single" w:sz="6" w:space="0" w:color="auto"/>
              <w:left w:val="single" w:sz="6" w:space="0" w:color="auto"/>
              <w:bottom w:val="single" w:sz="6" w:space="0" w:color="auto"/>
              <w:right w:val="single" w:sz="6" w:space="0" w:color="auto"/>
            </w:tcBorders>
            <w:vAlign w:val="center"/>
          </w:tcPr>
          <w:p w14:paraId="5928A6F0" w14:textId="77777777" w:rsidR="000D5F49" w:rsidRPr="00C93552" w:rsidRDefault="000D5F49" w:rsidP="003D3199">
            <w:pPr>
              <w:pStyle w:val="TableCell"/>
            </w:pPr>
            <w:r w:rsidRPr="00C93552">
              <w:t xml:space="preserve">Peer Review Process Metrics </w:t>
            </w:r>
          </w:p>
        </w:tc>
        <w:tc>
          <w:tcPr>
            <w:tcW w:w="2612" w:type="pct"/>
            <w:tcBorders>
              <w:top w:val="single" w:sz="6" w:space="0" w:color="auto"/>
              <w:left w:val="single" w:sz="6" w:space="0" w:color="auto"/>
              <w:bottom w:val="single" w:sz="6" w:space="0" w:color="auto"/>
              <w:right w:val="single" w:sz="6" w:space="0" w:color="auto"/>
            </w:tcBorders>
            <w:vAlign w:val="center"/>
          </w:tcPr>
          <w:p w14:paraId="079938BB" w14:textId="77777777" w:rsidR="000D5F49" w:rsidRPr="00C93552" w:rsidRDefault="000D5F49" w:rsidP="003D3199">
            <w:pPr>
              <w:pStyle w:val="TableCell"/>
            </w:pPr>
            <w:r w:rsidRPr="00C93552">
              <w:t>100% Peer Review Coverage (pull requests + Crucible Reviews) for both code and documents</w:t>
            </w:r>
          </w:p>
        </w:tc>
        <w:tc>
          <w:tcPr>
            <w:tcW w:w="589" w:type="pct"/>
            <w:tcBorders>
              <w:top w:val="single" w:sz="6" w:space="0" w:color="auto"/>
              <w:left w:val="single" w:sz="6" w:space="0" w:color="auto"/>
              <w:bottom w:val="single" w:sz="6" w:space="0" w:color="auto"/>
              <w:right w:val="single" w:sz="6" w:space="0" w:color="auto"/>
            </w:tcBorders>
            <w:vAlign w:val="center"/>
          </w:tcPr>
          <w:p w14:paraId="1C2214DC" w14:textId="4F98E94A" w:rsidR="000D5F49" w:rsidRPr="00897D59" w:rsidRDefault="000D5F49" w:rsidP="003D3199">
            <w:pPr>
              <w:pStyle w:val="TableCell"/>
            </w:pPr>
            <w:r w:rsidRPr="00897D59">
              <w:t>EAR,,BETA,  RTM</w:t>
            </w:r>
          </w:p>
        </w:tc>
        <w:tc>
          <w:tcPr>
            <w:tcW w:w="498" w:type="pct"/>
            <w:tcBorders>
              <w:top w:val="single" w:sz="6" w:space="0" w:color="auto"/>
              <w:left w:val="single" w:sz="6" w:space="0" w:color="auto"/>
              <w:bottom w:val="single" w:sz="6" w:space="0" w:color="auto"/>
              <w:right w:val="single" w:sz="6" w:space="0" w:color="auto"/>
            </w:tcBorders>
          </w:tcPr>
          <w:p w14:paraId="339D440D" w14:textId="12DEAB43" w:rsidR="000D5F49" w:rsidRPr="000D5F49" w:rsidRDefault="000D5F49" w:rsidP="003D3199">
            <w:pPr>
              <w:pStyle w:val="TableCell"/>
              <w:rPr>
                <w:szCs w:val="18"/>
              </w:rPr>
            </w:pPr>
            <w:r w:rsidRPr="000D5F49">
              <w:rPr>
                <w:rFonts w:ascii="CIDFont+F1" w:hAnsi="CIDFont+F1" w:cs="CIDFont+F1"/>
                <w:szCs w:val="18"/>
                <w:lang w:eastAsia="fr-FR"/>
              </w:rPr>
              <w:t>A, A’, B, C, O</w:t>
            </w:r>
          </w:p>
        </w:tc>
        <w:tc>
          <w:tcPr>
            <w:tcW w:w="656" w:type="pct"/>
            <w:tcBorders>
              <w:top w:val="single" w:sz="6" w:space="0" w:color="auto"/>
              <w:left w:val="single" w:sz="6" w:space="0" w:color="auto"/>
              <w:bottom w:val="single" w:sz="6" w:space="0" w:color="auto"/>
              <w:right w:val="single" w:sz="6" w:space="0" w:color="auto"/>
            </w:tcBorders>
            <w:vAlign w:val="center"/>
          </w:tcPr>
          <w:p w14:paraId="6286F4DE" w14:textId="29D03566" w:rsidR="000D5F49" w:rsidRPr="00C93552" w:rsidRDefault="000D5F49" w:rsidP="003D3199">
            <w:pPr>
              <w:pStyle w:val="TableCell"/>
            </w:pPr>
            <w:r w:rsidRPr="00C93552">
              <w:t>RRR</w:t>
            </w:r>
          </w:p>
        </w:tc>
      </w:tr>
      <w:tr w:rsidR="000D5F49" w:rsidRPr="000E2F51" w14:paraId="109F28C5" w14:textId="77777777" w:rsidTr="007D082F">
        <w:trPr>
          <w:cantSplit/>
        </w:trPr>
        <w:tc>
          <w:tcPr>
            <w:tcW w:w="645" w:type="pct"/>
            <w:tcBorders>
              <w:top w:val="single" w:sz="6" w:space="0" w:color="auto"/>
              <w:left w:val="single" w:sz="6" w:space="0" w:color="auto"/>
              <w:bottom w:val="single" w:sz="6" w:space="0" w:color="auto"/>
              <w:right w:val="single" w:sz="6" w:space="0" w:color="auto"/>
            </w:tcBorders>
            <w:vAlign w:val="center"/>
          </w:tcPr>
          <w:p w14:paraId="5DB303FA" w14:textId="77777777" w:rsidR="000D5F49" w:rsidRPr="00C93552" w:rsidRDefault="000D5F49" w:rsidP="003D3199">
            <w:pPr>
              <w:pStyle w:val="TableCell"/>
            </w:pPr>
            <w:r w:rsidRPr="00C93552">
              <w:t xml:space="preserve">Quality Assurance Metrics </w:t>
            </w:r>
          </w:p>
        </w:tc>
        <w:tc>
          <w:tcPr>
            <w:tcW w:w="2612" w:type="pct"/>
            <w:tcBorders>
              <w:top w:val="single" w:sz="6" w:space="0" w:color="auto"/>
              <w:left w:val="single" w:sz="6" w:space="0" w:color="auto"/>
              <w:bottom w:val="single" w:sz="6" w:space="0" w:color="auto"/>
              <w:right w:val="single" w:sz="6" w:space="0" w:color="auto"/>
            </w:tcBorders>
            <w:vAlign w:val="center"/>
          </w:tcPr>
          <w:p w14:paraId="37AC778C" w14:textId="77777777" w:rsidR="000D5F49" w:rsidRPr="00C93552" w:rsidRDefault="000D5F49" w:rsidP="003D3199">
            <w:pPr>
              <w:pStyle w:val="TableCell"/>
            </w:pPr>
            <w:r w:rsidRPr="00C93552">
              <w:t xml:space="preserve">BCaM 7.0 "Clean Gate" metric for both Gates and Major Milestones </w:t>
            </w:r>
          </w:p>
          <w:p w14:paraId="6E72F4A6" w14:textId="77777777" w:rsidR="000D5F49" w:rsidRPr="00C93552" w:rsidRDefault="000D5F49" w:rsidP="003D3199">
            <w:pPr>
              <w:pStyle w:val="TableCell"/>
            </w:pPr>
            <w:r w:rsidRPr="00C93552">
              <w:t>100% expected deliverables are available complete and approved</w:t>
            </w:r>
          </w:p>
        </w:tc>
        <w:tc>
          <w:tcPr>
            <w:tcW w:w="589" w:type="pct"/>
            <w:tcBorders>
              <w:top w:val="single" w:sz="6" w:space="0" w:color="auto"/>
              <w:left w:val="single" w:sz="6" w:space="0" w:color="auto"/>
              <w:bottom w:val="single" w:sz="6" w:space="0" w:color="auto"/>
              <w:right w:val="single" w:sz="6" w:space="0" w:color="auto"/>
            </w:tcBorders>
            <w:vAlign w:val="center"/>
          </w:tcPr>
          <w:p w14:paraId="4B206663" w14:textId="77777777" w:rsidR="000D5F49" w:rsidRPr="00897D59" w:rsidRDefault="000D5F49" w:rsidP="003D3199">
            <w:pPr>
              <w:pStyle w:val="TableCell"/>
            </w:pPr>
            <w:r w:rsidRPr="00897D59">
              <w:t>every gate/ milestone</w:t>
            </w:r>
          </w:p>
        </w:tc>
        <w:tc>
          <w:tcPr>
            <w:tcW w:w="498" w:type="pct"/>
            <w:tcBorders>
              <w:top w:val="single" w:sz="6" w:space="0" w:color="auto"/>
              <w:left w:val="single" w:sz="6" w:space="0" w:color="auto"/>
              <w:bottom w:val="single" w:sz="6" w:space="0" w:color="auto"/>
              <w:right w:val="single" w:sz="6" w:space="0" w:color="auto"/>
            </w:tcBorders>
          </w:tcPr>
          <w:p w14:paraId="7D1D4124" w14:textId="2A631153" w:rsidR="000D5F49" w:rsidRPr="000D5F49" w:rsidRDefault="000D5F49" w:rsidP="003D3199">
            <w:pPr>
              <w:pStyle w:val="TableCell"/>
              <w:rPr>
                <w:szCs w:val="18"/>
              </w:rPr>
            </w:pPr>
            <w:r w:rsidRPr="000D5F49">
              <w:rPr>
                <w:rFonts w:ascii="CIDFont+F1" w:hAnsi="CIDFont+F1" w:cs="CIDFont+F1"/>
                <w:szCs w:val="18"/>
                <w:lang w:eastAsia="fr-FR"/>
              </w:rPr>
              <w:t>A, A’, B, C, O</w:t>
            </w:r>
          </w:p>
        </w:tc>
        <w:tc>
          <w:tcPr>
            <w:tcW w:w="656" w:type="pct"/>
            <w:tcBorders>
              <w:top w:val="single" w:sz="6" w:space="0" w:color="auto"/>
              <w:left w:val="single" w:sz="6" w:space="0" w:color="auto"/>
              <w:bottom w:val="single" w:sz="6" w:space="0" w:color="auto"/>
              <w:right w:val="single" w:sz="6" w:space="0" w:color="auto"/>
            </w:tcBorders>
            <w:vAlign w:val="center"/>
          </w:tcPr>
          <w:p w14:paraId="3504B4F7" w14:textId="334870D4" w:rsidR="000D5F49" w:rsidRPr="00C93552" w:rsidRDefault="000D5F49" w:rsidP="003D3199">
            <w:pPr>
              <w:pStyle w:val="TableCell"/>
            </w:pPr>
            <w:r w:rsidRPr="00C93552">
              <w:t>every gate/ milestone</w:t>
            </w:r>
          </w:p>
        </w:tc>
      </w:tr>
      <w:tr w:rsidR="000D5F49" w:rsidRPr="000E2F51" w14:paraId="3BF65F23" w14:textId="77777777" w:rsidTr="007D082F">
        <w:trPr>
          <w:cantSplit/>
        </w:trPr>
        <w:tc>
          <w:tcPr>
            <w:tcW w:w="645" w:type="pct"/>
            <w:tcBorders>
              <w:top w:val="single" w:sz="6" w:space="0" w:color="auto"/>
              <w:left w:val="single" w:sz="6" w:space="0" w:color="auto"/>
              <w:bottom w:val="single" w:sz="6" w:space="0" w:color="auto"/>
              <w:right w:val="single" w:sz="6" w:space="0" w:color="auto"/>
            </w:tcBorders>
            <w:vAlign w:val="center"/>
          </w:tcPr>
          <w:p w14:paraId="44EBDA85" w14:textId="77777777" w:rsidR="000D5F49" w:rsidRPr="00495568" w:rsidRDefault="000D5F49" w:rsidP="003D3199">
            <w:pPr>
              <w:pStyle w:val="TableCell"/>
              <w:rPr>
                <w:color w:val="000000" w:themeColor="text1"/>
              </w:rPr>
            </w:pPr>
            <w:r w:rsidRPr="00495568">
              <w:rPr>
                <w:color w:val="000000" w:themeColor="text1"/>
              </w:rPr>
              <w:t>Functional Safety</w:t>
            </w:r>
          </w:p>
        </w:tc>
        <w:tc>
          <w:tcPr>
            <w:tcW w:w="2612" w:type="pct"/>
            <w:tcBorders>
              <w:top w:val="single" w:sz="6" w:space="0" w:color="auto"/>
              <w:left w:val="single" w:sz="6" w:space="0" w:color="auto"/>
              <w:bottom w:val="single" w:sz="6" w:space="0" w:color="auto"/>
              <w:right w:val="single" w:sz="6" w:space="0" w:color="auto"/>
            </w:tcBorders>
            <w:vAlign w:val="center"/>
          </w:tcPr>
          <w:p w14:paraId="272AE8B3" w14:textId="77777777" w:rsidR="000D5F49" w:rsidRPr="00495568" w:rsidRDefault="000D5F49" w:rsidP="003D3199">
            <w:pPr>
              <w:pStyle w:val="TableCell"/>
              <w:rPr>
                <w:color w:val="000000" w:themeColor="text1"/>
              </w:rPr>
            </w:pPr>
            <w:r w:rsidRPr="00495568">
              <w:rPr>
                <w:color w:val="000000" w:themeColor="text1"/>
              </w:rPr>
              <w:t xml:space="preserve">0 Safety Issues reported during ISO26262 assessments </w:t>
            </w:r>
          </w:p>
        </w:tc>
        <w:tc>
          <w:tcPr>
            <w:tcW w:w="589" w:type="pct"/>
            <w:tcBorders>
              <w:top w:val="single" w:sz="6" w:space="0" w:color="auto"/>
              <w:left w:val="single" w:sz="6" w:space="0" w:color="auto"/>
              <w:bottom w:val="single" w:sz="6" w:space="0" w:color="auto"/>
              <w:right w:val="single" w:sz="6" w:space="0" w:color="auto"/>
            </w:tcBorders>
            <w:vAlign w:val="center"/>
          </w:tcPr>
          <w:p w14:paraId="342DE056" w14:textId="77777777" w:rsidR="000D5F49" w:rsidRPr="00897D59" w:rsidRDefault="000D5F49" w:rsidP="003D3199">
            <w:pPr>
              <w:pStyle w:val="TableCell"/>
              <w:rPr>
                <w:color w:val="000000" w:themeColor="text1"/>
              </w:rPr>
            </w:pPr>
            <w:r w:rsidRPr="00897D59">
              <w:rPr>
                <w:color w:val="000000" w:themeColor="text1"/>
              </w:rPr>
              <w:t>twice per year</w:t>
            </w:r>
          </w:p>
        </w:tc>
        <w:tc>
          <w:tcPr>
            <w:tcW w:w="498" w:type="pct"/>
            <w:tcBorders>
              <w:top w:val="single" w:sz="6" w:space="0" w:color="auto"/>
              <w:left w:val="single" w:sz="6" w:space="0" w:color="auto"/>
              <w:bottom w:val="single" w:sz="6" w:space="0" w:color="auto"/>
              <w:right w:val="single" w:sz="6" w:space="0" w:color="auto"/>
            </w:tcBorders>
          </w:tcPr>
          <w:p w14:paraId="7D1E73E7" w14:textId="6087979C" w:rsidR="000D5F49" w:rsidRPr="000D5F49" w:rsidRDefault="000D5F49" w:rsidP="003D3199">
            <w:pPr>
              <w:pStyle w:val="TableCell"/>
              <w:rPr>
                <w:color w:val="000000" w:themeColor="text1"/>
                <w:sz w:val="16"/>
                <w:szCs w:val="22"/>
              </w:rPr>
            </w:pPr>
            <w:r w:rsidRPr="000D5F49">
              <w:rPr>
                <w:color w:val="000000" w:themeColor="text1"/>
                <w:sz w:val="16"/>
                <w:szCs w:val="22"/>
              </w:rPr>
              <w:t>A</w:t>
            </w:r>
          </w:p>
        </w:tc>
        <w:tc>
          <w:tcPr>
            <w:tcW w:w="656" w:type="pct"/>
            <w:tcBorders>
              <w:top w:val="single" w:sz="6" w:space="0" w:color="auto"/>
              <w:left w:val="single" w:sz="6" w:space="0" w:color="auto"/>
              <w:bottom w:val="single" w:sz="6" w:space="0" w:color="auto"/>
              <w:right w:val="single" w:sz="6" w:space="0" w:color="auto"/>
            </w:tcBorders>
            <w:vAlign w:val="center"/>
          </w:tcPr>
          <w:p w14:paraId="5F041DC1" w14:textId="6658F0E5" w:rsidR="000D5F49" w:rsidRPr="00495568" w:rsidRDefault="000D5F49" w:rsidP="003D3199">
            <w:pPr>
              <w:pStyle w:val="TableCell"/>
              <w:rPr>
                <w:color w:val="000000" w:themeColor="text1"/>
              </w:rPr>
            </w:pPr>
            <w:r w:rsidRPr="00495568">
              <w:rPr>
                <w:color w:val="000000" w:themeColor="text1"/>
              </w:rPr>
              <w:t>twice per year</w:t>
            </w:r>
          </w:p>
        </w:tc>
      </w:tr>
      <w:tr w:rsidR="000D5F49" w:rsidRPr="000E2F51" w14:paraId="64C7FA72" w14:textId="77777777" w:rsidTr="007D082F">
        <w:trPr>
          <w:cantSplit/>
        </w:trPr>
        <w:tc>
          <w:tcPr>
            <w:tcW w:w="645" w:type="pct"/>
            <w:tcBorders>
              <w:top w:val="single" w:sz="6" w:space="0" w:color="auto"/>
              <w:left w:val="single" w:sz="6" w:space="0" w:color="auto"/>
              <w:bottom w:val="single" w:sz="6" w:space="0" w:color="auto"/>
              <w:right w:val="single" w:sz="6" w:space="0" w:color="auto"/>
            </w:tcBorders>
            <w:vAlign w:val="center"/>
          </w:tcPr>
          <w:p w14:paraId="75AC9C60" w14:textId="77777777" w:rsidR="000D5F49" w:rsidRPr="00495568" w:rsidRDefault="000D5F49" w:rsidP="003D3199">
            <w:pPr>
              <w:pStyle w:val="TableCell"/>
              <w:rPr>
                <w:color w:val="000000" w:themeColor="text1"/>
              </w:rPr>
            </w:pPr>
            <w:r w:rsidRPr="00495568">
              <w:rPr>
                <w:color w:val="000000" w:themeColor="text1"/>
              </w:rPr>
              <w:t>Functional Safety</w:t>
            </w:r>
          </w:p>
        </w:tc>
        <w:tc>
          <w:tcPr>
            <w:tcW w:w="2612" w:type="pct"/>
            <w:tcBorders>
              <w:top w:val="nil"/>
              <w:left w:val="nil"/>
              <w:bottom w:val="single" w:sz="6" w:space="0" w:color="auto"/>
              <w:right w:val="single" w:sz="6" w:space="0" w:color="auto"/>
            </w:tcBorders>
            <w:shd w:val="clear" w:color="auto" w:fill="auto"/>
          </w:tcPr>
          <w:p w14:paraId="79F806D5" w14:textId="77777777" w:rsidR="000D5F49" w:rsidRPr="00495568" w:rsidRDefault="000D5F49" w:rsidP="003D3199">
            <w:pPr>
              <w:pStyle w:val="TableCell"/>
              <w:divId w:val="206836675"/>
              <w:rPr>
                <w:rFonts w:cs="Arial"/>
                <w:color w:val="000000" w:themeColor="text1"/>
                <w:szCs w:val="20"/>
                <w:lang w:val="en-GB"/>
              </w:rPr>
            </w:pPr>
            <w:r w:rsidRPr="00495568">
              <w:rPr>
                <w:color w:val="000000" w:themeColor="text1"/>
                <w:szCs w:val="20"/>
                <w:lang w:val="en-GB"/>
              </w:rPr>
              <w:t>100% safety measures resulted from Safety Analysis (SW-FMEA) traced in Requirements Specification or in the Safety Manual </w:t>
            </w:r>
          </w:p>
        </w:tc>
        <w:tc>
          <w:tcPr>
            <w:tcW w:w="589" w:type="pct"/>
            <w:tcBorders>
              <w:top w:val="nil"/>
              <w:left w:val="nil"/>
              <w:bottom w:val="single" w:sz="6" w:space="0" w:color="auto"/>
              <w:right w:val="single" w:sz="6" w:space="0" w:color="auto"/>
            </w:tcBorders>
            <w:shd w:val="clear" w:color="auto" w:fill="auto"/>
          </w:tcPr>
          <w:p w14:paraId="3B2B123D" w14:textId="77777777" w:rsidR="000D5F49" w:rsidRPr="00897D59" w:rsidRDefault="000D5F49" w:rsidP="003D3199">
            <w:pPr>
              <w:pStyle w:val="TableCell"/>
              <w:divId w:val="1228758691"/>
              <w:rPr>
                <w:rFonts w:cs="Arial"/>
                <w:color w:val="000000" w:themeColor="text1"/>
                <w:szCs w:val="20"/>
                <w:lang w:val="en-GB"/>
              </w:rPr>
            </w:pPr>
            <w:r w:rsidRPr="00897D59">
              <w:rPr>
                <w:color w:val="000000" w:themeColor="text1"/>
                <w:szCs w:val="20"/>
                <w:lang w:val="en-GB"/>
              </w:rPr>
              <w:t>BETA, RTM</w:t>
            </w:r>
          </w:p>
        </w:tc>
        <w:tc>
          <w:tcPr>
            <w:tcW w:w="498" w:type="pct"/>
            <w:tcBorders>
              <w:top w:val="single" w:sz="6" w:space="0" w:color="auto"/>
              <w:left w:val="nil"/>
              <w:bottom w:val="single" w:sz="6" w:space="0" w:color="auto"/>
              <w:right w:val="single" w:sz="4" w:space="0" w:color="auto"/>
            </w:tcBorders>
          </w:tcPr>
          <w:p w14:paraId="12284202" w14:textId="4CD0222C" w:rsidR="000D5F49" w:rsidRPr="007D082F" w:rsidRDefault="000D5F49" w:rsidP="003D3199">
            <w:pPr>
              <w:pStyle w:val="TableCell"/>
              <w:rPr>
                <w:color w:val="000000" w:themeColor="text1"/>
                <w:sz w:val="16"/>
                <w:szCs w:val="22"/>
              </w:rPr>
            </w:pPr>
            <w:r w:rsidRPr="007D082F">
              <w:rPr>
                <w:color w:val="000000" w:themeColor="text1"/>
                <w:sz w:val="16"/>
                <w:szCs w:val="22"/>
              </w:rPr>
              <w:t>A</w:t>
            </w:r>
          </w:p>
        </w:tc>
        <w:tc>
          <w:tcPr>
            <w:tcW w:w="656" w:type="pct"/>
            <w:tcBorders>
              <w:top w:val="nil"/>
              <w:left w:val="single" w:sz="4" w:space="0" w:color="auto"/>
              <w:bottom w:val="single" w:sz="6" w:space="0" w:color="auto"/>
              <w:right w:val="single" w:sz="6" w:space="0" w:color="auto"/>
            </w:tcBorders>
            <w:shd w:val="clear" w:color="auto" w:fill="auto"/>
          </w:tcPr>
          <w:p w14:paraId="7E67878C" w14:textId="145168A5" w:rsidR="000D5F49" w:rsidRPr="007D082F" w:rsidRDefault="000D5F49" w:rsidP="003D3199">
            <w:pPr>
              <w:pStyle w:val="TableCell"/>
              <w:divId w:val="642005884"/>
              <w:rPr>
                <w:color w:val="000000" w:themeColor="text1"/>
                <w:sz w:val="16"/>
                <w:szCs w:val="22"/>
              </w:rPr>
            </w:pPr>
            <w:r w:rsidRPr="007D082F">
              <w:rPr>
                <w:color w:val="000000" w:themeColor="text1"/>
                <w:sz w:val="16"/>
                <w:szCs w:val="22"/>
              </w:rPr>
              <w:t>RRR</w:t>
            </w:r>
          </w:p>
        </w:tc>
      </w:tr>
      <w:tr w:rsidR="000D5F49" w:rsidRPr="000E2F51" w14:paraId="67F2CF51" w14:textId="77777777" w:rsidTr="007D082F">
        <w:trPr>
          <w:cantSplit/>
        </w:trPr>
        <w:tc>
          <w:tcPr>
            <w:tcW w:w="645" w:type="pct"/>
            <w:tcBorders>
              <w:top w:val="single" w:sz="6" w:space="0" w:color="auto"/>
              <w:left w:val="single" w:sz="6" w:space="0" w:color="auto"/>
              <w:bottom w:val="single" w:sz="6" w:space="0" w:color="auto"/>
              <w:right w:val="single" w:sz="6" w:space="0" w:color="auto"/>
            </w:tcBorders>
            <w:vAlign w:val="center"/>
          </w:tcPr>
          <w:p w14:paraId="66DFD987" w14:textId="77777777" w:rsidR="000D5F49" w:rsidRPr="00495568" w:rsidRDefault="000D5F49" w:rsidP="003D3199">
            <w:pPr>
              <w:pStyle w:val="TableCell"/>
              <w:rPr>
                <w:color w:val="000000" w:themeColor="text1"/>
              </w:rPr>
            </w:pPr>
            <w:r w:rsidRPr="00495568">
              <w:rPr>
                <w:color w:val="000000" w:themeColor="text1"/>
              </w:rPr>
              <w:t>Functional Safety</w:t>
            </w:r>
          </w:p>
        </w:tc>
        <w:tc>
          <w:tcPr>
            <w:tcW w:w="2612" w:type="pct"/>
            <w:tcBorders>
              <w:top w:val="nil"/>
              <w:left w:val="nil"/>
              <w:bottom w:val="single" w:sz="6" w:space="0" w:color="auto"/>
              <w:right w:val="single" w:sz="6" w:space="0" w:color="auto"/>
            </w:tcBorders>
            <w:shd w:val="clear" w:color="auto" w:fill="auto"/>
          </w:tcPr>
          <w:p w14:paraId="34A90262" w14:textId="77777777" w:rsidR="000D5F49" w:rsidRPr="00495568" w:rsidRDefault="000D5F49" w:rsidP="003D3199">
            <w:pPr>
              <w:pStyle w:val="TableCell"/>
              <w:divId w:val="35740433"/>
              <w:rPr>
                <w:rFonts w:cs="Arial"/>
                <w:color w:val="000000" w:themeColor="text1"/>
                <w:szCs w:val="20"/>
                <w:lang w:val="en-GB"/>
              </w:rPr>
            </w:pPr>
            <w:r w:rsidRPr="00495568">
              <w:rPr>
                <w:color w:val="000000" w:themeColor="text1"/>
                <w:szCs w:val="20"/>
                <w:lang w:val="en-GB"/>
              </w:rPr>
              <w:t>100% safety measures resulted from Safety Analysis (SW-FMEA) which are tested (excluding those documented as assumptions in the Safety Manual) </w:t>
            </w:r>
          </w:p>
        </w:tc>
        <w:tc>
          <w:tcPr>
            <w:tcW w:w="589" w:type="pct"/>
            <w:tcBorders>
              <w:top w:val="nil"/>
              <w:left w:val="nil"/>
              <w:bottom w:val="single" w:sz="6" w:space="0" w:color="auto"/>
              <w:right w:val="single" w:sz="6" w:space="0" w:color="auto"/>
            </w:tcBorders>
            <w:shd w:val="clear" w:color="auto" w:fill="auto"/>
          </w:tcPr>
          <w:p w14:paraId="52CD4A7C" w14:textId="77777777" w:rsidR="000D5F49" w:rsidRPr="00897D59" w:rsidRDefault="000D5F49" w:rsidP="003D3199">
            <w:pPr>
              <w:pStyle w:val="TableCell"/>
              <w:divId w:val="1726028817"/>
              <w:rPr>
                <w:rFonts w:cs="Arial"/>
                <w:color w:val="000000" w:themeColor="text1"/>
                <w:szCs w:val="20"/>
                <w:lang w:val="en-GB"/>
              </w:rPr>
            </w:pPr>
            <w:r w:rsidRPr="00897D59">
              <w:rPr>
                <w:rFonts w:cs="Arial"/>
                <w:color w:val="000000" w:themeColor="text1"/>
                <w:szCs w:val="20"/>
                <w:lang w:val="en-GB"/>
              </w:rPr>
              <w:t>RTM</w:t>
            </w:r>
          </w:p>
        </w:tc>
        <w:tc>
          <w:tcPr>
            <w:tcW w:w="498" w:type="pct"/>
            <w:tcBorders>
              <w:top w:val="single" w:sz="6" w:space="0" w:color="auto"/>
              <w:left w:val="nil"/>
              <w:bottom w:val="single" w:sz="6" w:space="0" w:color="auto"/>
              <w:right w:val="single" w:sz="4" w:space="0" w:color="auto"/>
            </w:tcBorders>
          </w:tcPr>
          <w:p w14:paraId="16E0FA85" w14:textId="67BBDE67" w:rsidR="000D5F49" w:rsidRPr="007D082F" w:rsidRDefault="000D5F49" w:rsidP="003D3199">
            <w:pPr>
              <w:pStyle w:val="TableCell"/>
              <w:rPr>
                <w:color w:val="000000" w:themeColor="text1"/>
                <w:sz w:val="16"/>
                <w:szCs w:val="22"/>
              </w:rPr>
            </w:pPr>
            <w:r w:rsidRPr="007D082F">
              <w:rPr>
                <w:color w:val="000000" w:themeColor="text1"/>
                <w:sz w:val="16"/>
                <w:szCs w:val="22"/>
              </w:rPr>
              <w:t>A</w:t>
            </w:r>
          </w:p>
        </w:tc>
        <w:tc>
          <w:tcPr>
            <w:tcW w:w="656" w:type="pct"/>
            <w:tcBorders>
              <w:top w:val="nil"/>
              <w:left w:val="single" w:sz="4" w:space="0" w:color="auto"/>
              <w:bottom w:val="single" w:sz="6" w:space="0" w:color="auto"/>
              <w:right w:val="single" w:sz="6" w:space="0" w:color="auto"/>
            </w:tcBorders>
            <w:shd w:val="clear" w:color="auto" w:fill="auto"/>
          </w:tcPr>
          <w:p w14:paraId="28AF4B91" w14:textId="2D7905D1" w:rsidR="000D5F49" w:rsidRPr="007D082F" w:rsidRDefault="000D5F49" w:rsidP="003D3199">
            <w:pPr>
              <w:pStyle w:val="TableCell"/>
              <w:divId w:val="704137574"/>
              <w:rPr>
                <w:color w:val="000000" w:themeColor="text1"/>
                <w:sz w:val="16"/>
                <w:szCs w:val="22"/>
              </w:rPr>
            </w:pPr>
            <w:r w:rsidRPr="007D082F">
              <w:rPr>
                <w:color w:val="000000" w:themeColor="text1"/>
                <w:sz w:val="16"/>
                <w:szCs w:val="22"/>
              </w:rPr>
              <w:t>RRR</w:t>
            </w:r>
          </w:p>
        </w:tc>
      </w:tr>
      <w:tr w:rsidR="000D5F49" w:rsidRPr="000E2F51" w14:paraId="5DD81372" w14:textId="77777777" w:rsidTr="007D082F">
        <w:trPr>
          <w:cantSplit/>
        </w:trPr>
        <w:tc>
          <w:tcPr>
            <w:tcW w:w="645" w:type="pct"/>
            <w:tcBorders>
              <w:top w:val="single" w:sz="6" w:space="0" w:color="auto"/>
              <w:left w:val="single" w:sz="6" w:space="0" w:color="auto"/>
              <w:bottom w:val="single" w:sz="6" w:space="0" w:color="auto"/>
              <w:right w:val="single" w:sz="6" w:space="0" w:color="auto"/>
            </w:tcBorders>
            <w:vAlign w:val="center"/>
          </w:tcPr>
          <w:p w14:paraId="690847DD" w14:textId="77777777" w:rsidR="000D5F49" w:rsidRPr="00495568" w:rsidRDefault="000D5F49" w:rsidP="003D3199">
            <w:pPr>
              <w:pStyle w:val="TableCell"/>
              <w:rPr>
                <w:color w:val="000000" w:themeColor="text1"/>
              </w:rPr>
            </w:pPr>
            <w:r w:rsidRPr="00495568">
              <w:rPr>
                <w:color w:val="000000" w:themeColor="text1"/>
              </w:rPr>
              <w:t>Problem Resolution</w:t>
            </w:r>
          </w:p>
        </w:tc>
        <w:tc>
          <w:tcPr>
            <w:tcW w:w="2612" w:type="pct"/>
            <w:tcBorders>
              <w:top w:val="single" w:sz="6" w:space="0" w:color="auto"/>
              <w:left w:val="single" w:sz="6" w:space="0" w:color="auto"/>
              <w:bottom w:val="single" w:sz="6" w:space="0" w:color="auto"/>
              <w:right w:val="single" w:sz="6" w:space="0" w:color="auto"/>
            </w:tcBorders>
            <w:vAlign w:val="center"/>
          </w:tcPr>
          <w:p w14:paraId="7DB9E9A2" w14:textId="77777777" w:rsidR="000D5F49" w:rsidRPr="00495568" w:rsidRDefault="000D5F49" w:rsidP="003D3199">
            <w:pPr>
              <w:pStyle w:val="TableCell"/>
              <w:rPr>
                <w:color w:val="000000" w:themeColor="text1"/>
              </w:rPr>
            </w:pPr>
            <w:r w:rsidRPr="00495568">
              <w:rPr>
                <w:color w:val="000000" w:themeColor="text1"/>
              </w:rPr>
              <w:t>Each Customer Defect (Severity 1) to be resolved in less than 14 days</w:t>
            </w:r>
          </w:p>
        </w:tc>
        <w:tc>
          <w:tcPr>
            <w:tcW w:w="589" w:type="pct"/>
            <w:tcBorders>
              <w:top w:val="single" w:sz="6" w:space="0" w:color="auto"/>
              <w:left w:val="single" w:sz="6" w:space="0" w:color="auto"/>
              <w:bottom w:val="single" w:sz="6" w:space="0" w:color="auto"/>
              <w:right w:val="single" w:sz="6" w:space="0" w:color="auto"/>
            </w:tcBorders>
            <w:vAlign w:val="center"/>
          </w:tcPr>
          <w:p w14:paraId="6044F1D2" w14:textId="77777777" w:rsidR="000D5F49" w:rsidRPr="00897D59" w:rsidRDefault="000D5F49" w:rsidP="003D3199">
            <w:pPr>
              <w:pStyle w:val="TableCell"/>
              <w:rPr>
                <w:color w:val="000000" w:themeColor="text1"/>
              </w:rPr>
            </w:pPr>
            <w:r w:rsidRPr="00897D59">
              <w:rPr>
                <w:color w:val="000000" w:themeColor="text1"/>
              </w:rPr>
              <w:t>Monthly</w:t>
            </w:r>
          </w:p>
        </w:tc>
        <w:tc>
          <w:tcPr>
            <w:tcW w:w="498" w:type="pct"/>
            <w:tcBorders>
              <w:top w:val="single" w:sz="6" w:space="0" w:color="auto"/>
              <w:left w:val="single" w:sz="6" w:space="0" w:color="auto"/>
              <w:bottom w:val="single" w:sz="6" w:space="0" w:color="auto"/>
              <w:right w:val="single" w:sz="6" w:space="0" w:color="auto"/>
            </w:tcBorders>
          </w:tcPr>
          <w:p w14:paraId="65134E0B" w14:textId="7179E455" w:rsidR="000D5F49" w:rsidRPr="00495568" w:rsidRDefault="007D082F" w:rsidP="003D3199">
            <w:pPr>
              <w:pStyle w:val="TableCell"/>
              <w:rPr>
                <w:color w:val="000000" w:themeColor="text1"/>
              </w:rPr>
            </w:pPr>
            <w:r w:rsidRPr="000D5F49">
              <w:rPr>
                <w:rFonts w:ascii="CIDFont+F1" w:hAnsi="CIDFont+F1" w:cs="CIDFont+F1"/>
                <w:szCs w:val="18"/>
                <w:lang w:eastAsia="fr-FR"/>
              </w:rPr>
              <w:t>A, A’, B, C, O</w:t>
            </w:r>
          </w:p>
        </w:tc>
        <w:tc>
          <w:tcPr>
            <w:tcW w:w="656" w:type="pct"/>
            <w:tcBorders>
              <w:top w:val="single" w:sz="6" w:space="0" w:color="auto"/>
              <w:left w:val="single" w:sz="6" w:space="0" w:color="auto"/>
              <w:bottom w:val="single" w:sz="6" w:space="0" w:color="auto"/>
              <w:right w:val="single" w:sz="6" w:space="0" w:color="auto"/>
            </w:tcBorders>
            <w:vAlign w:val="center"/>
          </w:tcPr>
          <w:p w14:paraId="4FFDFCCD" w14:textId="4FF780C1" w:rsidR="000D5F49" w:rsidRPr="00495568" w:rsidRDefault="000D5F49" w:rsidP="003D3199">
            <w:pPr>
              <w:pStyle w:val="TableCell"/>
              <w:rPr>
                <w:color w:val="000000" w:themeColor="text1"/>
              </w:rPr>
            </w:pPr>
            <w:r w:rsidRPr="00495568">
              <w:rPr>
                <w:color w:val="000000" w:themeColor="text1"/>
              </w:rPr>
              <w:t>AMP SW metrics</w:t>
            </w:r>
          </w:p>
        </w:tc>
      </w:tr>
    </w:tbl>
    <w:p w14:paraId="456EE77D" w14:textId="77777777" w:rsidR="009373AC" w:rsidRDefault="009373AC" w:rsidP="000E3819">
      <w:pPr>
        <w:pStyle w:val="BodyText"/>
        <w:ind w:left="360"/>
        <w:rPr>
          <w:bCs/>
          <w:iCs/>
        </w:rPr>
      </w:pPr>
    </w:p>
    <w:p w14:paraId="4AB36F8A" w14:textId="4D7E5947" w:rsidR="00433869" w:rsidRDefault="00433869" w:rsidP="00433869">
      <w:pPr>
        <w:pStyle w:val="Caption"/>
        <w:jc w:val="center"/>
        <w:rPr>
          <w:sz w:val="20"/>
        </w:rPr>
      </w:pPr>
      <w:bookmarkStart w:id="112" w:name="_Toc501025372"/>
      <w:bookmarkStart w:id="113" w:name="_Toc458701643"/>
      <w:r w:rsidRPr="00433869">
        <w:rPr>
          <w:sz w:val="20"/>
        </w:rPr>
        <w:t xml:space="preserve">Table </w:t>
      </w:r>
      <w:r w:rsidRPr="00433869">
        <w:rPr>
          <w:sz w:val="20"/>
        </w:rPr>
        <w:fldChar w:fldCharType="begin"/>
      </w:r>
      <w:r w:rsidRPr="00433869">
        <w:rPr>
          <w:sz w:val="20"/>
        </w:rPr>
        <w:instrText xml:space="preserve"> SEQ Table \* ARABIC </w:instrText>
      </w:r>
      <w:r w:rsidRPr="00433869">
        <w:rPr>
          <w:sz w:val="20"/>
        </w:rPr>
        <w:fldChar w:fldCharType="separate"/>
      </w:r>
      <w:r w:rsidR="00797292">
        <w:rPr>
          <w:noProof/>
          <w:sz w:val="20"/>
        </w:rPr>
        <w:t>5</w:t>
      </w:r>
      <w:r w:rsidRPr="00433869">
        <w:rPr>
          <w:sz w:val="20"/>
        </w:rPr>
        <w:fldChar w:fldCharType="end"/>
      </w:r>
      <w:r w:rsidRPr="00433869">
        <w:rPr>
          <w:sz w:val="20"/>
        </w:rPr>
        <w:t xml:space="preserve"> Quality Goals and Targets</w:t>
      </w:r>
    </w:p>
    <w:p w14:paraId="6F9B3BD1" w14:textId="3152AD20" w:rsidR="00797292" w:rsidRDefault="00797292" w:rsidP="00797292"/>
    <w:p w14:paraId="36D9B840" w14:textId="6FF0C246" w:rsidR="00797292" w:rsidRDefault="00797292" w:rsidP="00EF47C8">
      <w:pPr>
        <w:pStyle w:val="Caption"/>
        <w:keepNext/>
      </w:pPr>
    </w:p>
    <w:tbl>
      <w:tblPr>
        <w:tblStyle w:val="TableGrid"/>
        <w:tblW w:w="0" w:type="auto"/>
        <w:tblInd w:w="-5" w:type="dxa"/>
        <w:tblLayout w:type="fixed"/>
        <w:tblLook w:val="04A0" w:firstRow="1" w:lastRow="0" w:firstColumn="1" w:lastColumn="0" w:noHBand="0" w:noVBand="1"/>
      </w:tblPr>
      <w:tblGrid>
        <w:gridCol w:w="1188"/>
        <w:gridCol w:w="5292"/>
        <w:gridCol w:w="1170"/>
        <w:gridCol w:w="1080"/>
        <w:gridCol w:w="1216"/>
      </w:tblGrid>
      <w:tr w:rsidR="00797292" w14:paraId="1F0B2AD3" w14:textId="77777777" w:rsidTr="00EF47C8">
        <w:tc>
          <w:tcPr>
            <w:tcW w:w="1188" w:type="dxa"/>
            <w:shd w:val="clear" w:color="auto" w:fill="A6A6A6" w:themeFill="background1" w:themeFillShade="A6"/>
          </w:tcPr>
          <w:p w14:paraId="65F162E3" w14:textId="32A912AA" w:rsidR="00797292" w:rsidRPr="00EF47C8" w:rsidRDefault="00797292" w:rsidP="00797292">
            <w:pPr>
              <w:ind w:left="0"/>
              <w:rPr>
                <w:b/>
                <w:bCs/>
              </w:rPr>
            </w:pPr>
            <w:r w:rsidRPr="00EF47C8">
              <w:rPr>
                <w:b/>
                <w:bCs/>
                <w:sz w:val="20"/>
                <w:szCs w:val="22"/>
              </w:rPr>
              <w:t>Metrics Category</w:t>
            </w:r>
          </w:p>
        </w:tc>
        <w:tc>
          <w:tcPr>
            <w:tcW w:w="5292" w:type="dxa"/>
            <w:shd w:val="clear" w:color="auto" w:fill="A6A6A6" w:themeFill="background1" w:themeFillShade="A6"/>
          </w:tcPr>
          <w:p w14:paraId="786B90BA" w14:textId="1B3DC2A0" w:rsidR="00797292" w:rsidRPr="00EF47C8" w:rsidRDefault="00797292" w:rsidP="00797292">
            <w:pPr>
              <w:ind w:left="0"/>
              <w:rPr>
                <w:b/>
                <w:bCs/>
              </w:rPr>
            </w:pPr>
            <w:r w:rsidRPr="00EF47C8">
              <w:rPr>
                <w:b/>
                <w:bCs/>
                <w:sz w:val="20"/>
                <w:szCs w:val="22"/>
              </w:rPr>
              <w:t>Metric Name</w:t>
            </w:r>
          </w:p>
        </w:tc>
        <w:tc>
          <w:tcPr>
            <w:tcW w:w="1170" w:type="dxa"/>
            <w:shd w:val="clear" w:color="auto" w:fill="A6A6A6" w:themeFill="background1" w:themeFillShade="A6"/>
          </w:tcPr>
          <w:p w14:paraId="519C2FD9" w14:textId="2B6036D0" w:rsidR="00797292" w:rsidRPr="00EF47C8" w:rsidRDefault="00797292" w:rsidP="00797292">
            <w:pPr>
              <w:ind w:left="0"/>
              <w:rPr>
                <w:b/>
                <w:bCs/>
              </w:rPr>
            </w:pPr>
            <w:r w:rsidRPr="00EF47C8">
              <w:rPr>
                <w:b/>
                <w:bCs/>
                <w:sz w:val="20"/>
                <w:szCs w:val="22"/>
              </w:rPr>
              <w:t>Frequency</w:t>
            </w:r>
          </w:p>
        </w:tc>
        <w:tc>
          <w:tcPr>
            <w:tcW w:w="1080" w:type="dxa"/>
            <w:shd w:val="clear" w:color="auto" w:fill="A6A6A6" w:themeFill="background1" w:themeFillShade="A6"/>
          </w:tcPr>
          <w:p w14:paraId="6FE47078" w14:textId="2523965E" w:rsidR="00797292" w:rsidRPr="00EF47C8" w:rsidRDefault="00797292" w:rsidP="00797292">
            <w:pPr>
              <w:ind w:left="0"/>
              <w:rPr>
                <w:b/>
                <w:bCs/>
              </w:rPr>
            </w:pPr>
            <w:r w:rsidRPr="00797292">
              <w:rPr>
                <w:rFonts w:ascii="CIDFont+F2" w:hAnsi="CIDFont+F2" w:cs="CIDFont+F2"/>
                <w:b/>
                <w:bCs/>
                <w:sz w:val="21"/>
                <w:szCs w:val="21"/>
                <w:lang w:val="en-US" w:eastAsia="fr-FR"/>
              </w:rPr>
              <w:t>Mandatory for classes:</w:t>
            </w:r>
          </w:p>
        </w:tc>
        <w:tc>
          <w:tcPr>
            <w:tcW w:w="1216" w:type="dxa"/>
            <w:shd w:val="clear" w:color="auto" w:fill="A6A6A6" w:themeFill="background1" w:themeFillShade="A6"/>
          </w:tcPr>
          <w:p w14:paraId="29BBA73A" w14:textId="614C4E97" w:rsidR="00797292" w:rsidRPr="00EF47C8" w:rsidRDefault="00797292" w:rsidP="00797292">
            <w:pPr>
              <w:ind w:left="0"/>
              <w:rPr>
                <w:b/>
                <w:bCs/>
              </w:rPr>
            </w:pPr>
            <w:r w:rsidRPr="00EF47C8">
              <w:rPr>
                <w:b/>
                <w:bCs/>
                <w:sz w:val="20"/>
                <w:szCs w:val="22"/>
              </w:rPr>
              <w:t>Analysis</w:t>
            </w:r>
          </w:p>
        </w:tc>
      </w:tr>
      <w:tr w:rsidR="00797292" w14:paraId="577FC14A" w14:textId="77777777" w:rsidTr="00EF47C8">
        <w:tc>
          <w:tcPr>
            <w:tcW w:w="1188" w:type="dxa"/>
          </w:tcPr>
          <w:p w14:paraId="0A769076" w14:textId="7E5971AC" w:rsidR="00797292" w:rsidRPr="00EF47C8" w:rsidRDefault="00797292" w:rsidP="00EF47C8">
            <w:pPr>
              <w:pStyle w:val="TableCell"/>
              <w:rPr>
                <w:color w:val="000000" w:themeColor="text1"/>
              </w:rPr>
            </w:pPr>
            <w:r w:rsidRPr="00EF47C8">
              <w:rPr>
                <w:color w:val="000000" w:themeColor="text1"/>
              </w:rPr>
              <w:t>Code</w:t>
            </w:r>
          </w:p>
        </w:tc>
        <w:tc>
          <w:tcPr>
            <w:tcW w:w="5292" w:type="dxa"/>
          </w:tcPr>
          <w:p w14:paraId="0190AE00" w14:textId="292E1F1A" w:rsidR="00797292" w:rsidRPr="00EF47C8" w:rsidRDefault="00797292" w:rsidP="00EF47C8">
            <w:pPr>
              <w:pStyle w:val="TableCell"/>
              <w:rPr>
                <w:color w:val="000000" w:themeColor="text1"/>
              </w:rPr>
            </w:pPr>
            <w:r w:rsidRPr="00EF47C8">
              <w:rPr>
                <w:color w:val="000000" w:themeColor="text1"/>
              </w:rPr>
              <w:t>0 Unjustified SonarQube blockers</w:t>
            </w:r>
          </w:p>
        </w:tc>
        <w:tc>
          <w:tcPr>
            <w:tcW w:w="1170" w:type="dxa"/>
          </w:tcPr>
          <w:p w14:paraId="266FF325" w14:textId="4C805970" w:rsidR="00797292" w:rsidRPr="00EF47C8" w:rsidRDefault="00797292" w:rsidP="00EF47C8">
            <w:pPr>
              <w:pStyle w:val="TableCell"/>
              <w:rPr>
                <w:color w:val="000000" w:themeColor="text1"/>
              </w:rPr>
            </w:pPr>
            <w:r w:rsidRPr="00797292">
              <w:rPr>
                <w:color w:val="000000" w:themeColor="text1"/>
              </w:rPr>
              <w:t>BETA, RTM</w:t>
            </w:r>
          </w:p>
        </w:tc>
        <w:tc>
          <w:tcPr>
            <w:tcW w:w="1080" w:type="dxa"/>
          </w:tcPr>
          <w:p w14:paraId="2FCF8E50" w14:textId="4DBFDDB9" w:rsidR="00797292" w:rsidRPr="00EF47C8" w:rsidRDefault="00797292" w:rsidP="00EF47C8">
            <w:pPr>
              <w:pStyle w:val="TableCell"/>
              <w:rPr>
                <w:color w:val="000000" w:themeColor="text1"/>
              </w:rPr>
            </w:pPr>
            <w:r>
              <w:rPr>
                <w:color w:val="000000" w:themeColor="text1"/>
              </w:rPr>
              <w:t>NA</w:t>
            </w:r>
          </w:p>
        </w:tc>
        <w:tc>
          <w:tcPr>
            <w:tcW w:w="1216" w:type="dxa"/>
          </w:tcPr>
          <w:p w14:paraId="4893570F" w14:textId="0BBC79EA" w:rsidR="00797292" w:rsidRPr="00EF47C8" w:rsidRDefault="00797292" w:rsidP="00EF47C8">
            <w:pPr>
              <w:pStyle w:val="TableCell"/>
              <w:rPr>
                <w:color w:val="000000" w:themeColor="text1"/>
              </w:rPr>
            </w:pPr>
            <w:r>
              <w:rPr>
                <w:color w:val="000000" w:themeColor="text1"/>
              </w:rPr>
              <w:t>RRR</w:t>
            </w:r>
          </w:p>
        </w:tc>
      </w:tr>
    </w:tbl>
    <w:p w14:paraId="4BC86331" w14:textId="7F79D9CA" w:rsidR="00797292" w:rsidRPr="00EF47C8" w:rsidRDefault="00797292" w:rsidP="00EF47C8">
      <w:pPr>
        <w:pStyle w:val="Caption"/>
        <w:jc w:val="center"/>
        <w:rPr>
          <w:sz w:val="20"/>
        </w:rPr>
      </w:pPr>
    </w:p>
    <w:p w14:paraId="00A525FA" w14:textId="55A9F3F2" w:rsidR="00797292" w:rsidRPr="00EF47C8" w:rsidRDefault="00797292" w:rsidP="00EF47C8">
      <w:pPr>
        <w:pStyle w:val="Caption"/>
        <w:jc w:val="center"/>
        <w:rPr>
          <w:sz w:val="20"/>
        </w:rPr>
      </w:pPr>
      <w:r w:rsidRPr="00EF47C8">
        <w:rPr>
          <w:sz w:val="20"/>
        </w:rPr>
        <w:t xml:space="preserve">Table </w:t>
      </w:r>
      <w:r w:rsidRPr="00EF47C8">
        <w:rPr>
          <w:sz w:val="20"/>
        </w:rPr>
        <w:fldChar w:fldCharType="begin"/>
      </w:r>
      <w:r w:rsidRPr="00EF47C8">
        <w:rPr>
          <w:sz w:val="20"/>
        </w:rPr>
        <w:instrText xml:space="preserve"> SEQ Table \* ARABIC </w:instrText>
      </w:r>
      <w:r w:rsidRPr="00EF47C8">
        <w:rPr>
          <w:sz w:val="20"/>
        </w:rPr>
        <w:fldChar w:fldCharType="separate"/>
      </w:r>
      <w:r w:rsidRPr="00EF47C8">
        <w:rPr>
          <w:sz w:val="20"/>
        </w:rPr>
        <w:t>6</w:t>
      </w:r>
      <w:r w:rsidRPr="00EF47C8">
        <w:rPr>
          <w:sz w:val="20"/>
        </w:rPr>
        <w:fldChar w:fldCharType="end"/>
      </w:r>
      <w:r w:rsidRPr="00EF47C8">
        <w:rPr>
          <w:sz w:val="20"/>
        </w:rPr>
        <w:t xml:space="preserve"> :</w:t>
      </w:r>
      <w:r>
        <w:rPr>
          <w:sz w:val="20"/>
        </w:rPr>
        <w:t>Quality Goals</w:t>
      </w:r>
      <w:r w:rsidRPr="00EF47C8">
        <w:rPr>
          <w:sz w:val="20"/>
        </w:rPr>
        <w:t xml:space="preserve"> and Targets</w:t>
      </w:r>
    </w:p>
    <w:bookmarkEnd w:id="112"/>
    <w:bookmarkEnd w:id="113"/>
    <w:p w14:paraId="62DD4181" w14:textId="77777777" w:rsidR="000E3819" w:rsidRDefault="000E3819" w:rsidP="002E2F80">
      <w:pPr>
        <w:rPr>
          <w:rFonts w:ascii="Times New Roman" w:hAnsi="Times New Roman"/>
          <w:szCs w:val="22"/>
        </w:rPr>
      </w:pPr>
      <w:r>
        <w:rPr>
          <w:szCs w:val="22"/>
        </w:rPr>
        <w:t xml:space="preserve">If the customer or product </w:t>
      </w:r>
      <w:r w:rsidRPr="002E2F80">
        <w:t>management or marketing requires a release with known defects of S1 and S2, the release must carry the following notice in the Release Notes: “This release contains defects or other issues which could compromise its</w:t>
      </w:r>
      <w:r>
        <w:rPr>
          <w:i/>
          <w:szCs w:val="22"/>
        </w:rPr>
        <w:t xml:space="preserve"> usefulness, stability, or compatibility with previous and future releases.” </w:t>
      </w:r>
      <w:r>
        <w:rPr>
          <w:szCs w:val="22"/>
        </w:rPr>
        <w:t>And the defects shall be listed as known issues in Release Notes.</w:t>
      </w:r>
    </w:p>
    <w:p w14:paraId="5C95D0CD" w14:textId="77777777" w:rsidR="007A347B" w:rsidRPr="007A347B" w:rsidRDefault="007A347B" w:rsidP="007A347B"/>
    <w:p w14:paraId="7A783FC1" w14:textId="77777777" w:rsidR="006737B3" w:rsidRDefault="006737B3" w:rsidP="006737B3">
      <w:pPr>
        <w:pStyle w:val="Heading2"/>
        <w:tabs>
          <w:tab w:val="clear" w:pos="1836"/>
        </w:tabs>
        <w:spacing w:before="0" w:after="0"/>
        <w:ind w:left="720" w:hanging="720"/>
        <w:rPr>
          <w:bCs/>
        </w:rPr>
      </w:pPr>
      <w:bookmarkStart w:id="114" w:name="_Toc524692722"/>
      <w:bookmarkStart w:id="115" w:name="_Toc63431131"/>
      <w:r>
        <w:rPr>
          <w:bCs/>
        </w:rPr>
        <w:lastRenderedPageBreak/>
        <w:t>Code Coverage Limitations</w:t>
      </w:r>
      <w:bookmarkEnd w:id="114"/>
      <w:bookmarkEnd w:id="115"/>
    </w:p>
    <w:p w14:paraId="7232D5E8" w14:textId="77777777" w:rsidR="006737B3" w:rsidRDefault="006737B3" w:rsidP="006737B3"/>
    <w:p w14:paraId="23451CCB" w14:textId="77777777" w:rsidR="00066AD5" w:rsidRDefault="00066AD5" w:rsidP="00930B58">
      <w:pPr>
        <w:rPr>
          <w:rFonts w:ascii="Times New Roman" w:hAnsi="Times New Roman" w:cs="Times New Roman"/>
          <w:sz w:val="20"/>
          <w:lang w:val="en-US"/>
        </w:rPr>
      </w:pPr>
      <w:r>
        <w:t xml:space="preserve">As reason for not testing a statement/branch it is highly recommended to select one of the options as possible: </w:t>
      </w:r>
    </w:p>
    <w:p w14:paraId="2D6E66CC" w14:textId="77777777" w:rsidR="00066AD5" w:rsidRPr="00AC138B" w:rsidRDefault="00066AD5" w:rsidP="00066AD5">
      <w:pPr>
        <w:numPr>
          <w:ilvl w:val="0"/>
          <w:numId w:val="31"/>
        </w:numPr>
        <w:spacing w:before="120" w:after="120"/>
        <w:rPr>
          <w:sz w:val="20"/>
        </w:rPr>
      </w:pPr>
      <w:r w:rsidRPr="00AC138B">
        <w:rPr>
          <w:b/>
          <w:sz w:val="20"/>
        </w:rPr>
        <w:t>Not technically feasible, accepted limitation:</w:t>
      </w:r>
      <w:r w:rsidRPr="00AC138B">
        <w:rPr>
          <w:sz w:val="20"/>
        </w:rPr>
        <w:t xml:space="preserve"> This statement/branch cannot reach due to avoiding MISRA violation (coding rule)</w:t>
      </w:r>
    </w:p>
    <w:p w14:paraId="7F6A6BC9" w14:textId="77777777" w:rsidR="00066AD5" w:rsidRPr="00AC138B" w:rsidRDefault="00066AD5" w:rsidP="00066AD5">
      <w:pPr>
        <w:numPr>
          <w:ilvl w:val="0"/>
          <w:numId w:val="31"/>
        </w:numPr>
        <w:spacing w:before="120" w:after="120"/>
        <w:rPr>
          <w:i/>
          <w:sz w:val="20"/>
        </w:rPr>
      </w:pPr>
      <w:r w:rsidRPr="00AC138B">
        <w:rPr>
          <w:b/>
          <w:sz w:val="20"/>
        </w:rPr>
        <w:t>Not technically feasible, accepted limitation</w:t>
      </w:r>
      <w:r w:rsidRPr="00AC138B">
        <w:rPr>
          <w:sz w:val="20"/>
        </w:rPr>
        <w:t>: This statement/branch cannot reach limitation of software testing (some test scenarios cannot produce by software).</w:t>
      </w:r>
    </w:p>
    <w:p w14:paraId="30B5E965" w14:textId="77777777" w:rsidR="00066AD5" w:rsidRPr="00AC138B" w:rsidRDefault="00066AD5" w:rsidP="00066AD5">
      <w:pPr>
        <w:numPr>
          <w:ilvl w:val="0"/>
          <w:numId w:val="31"/>
        </w:numPr>
        <w:spacing w:before="120" w:after="120"/>
        <w:rPr>
          <w:sz w:val="20"/>
        </w:rPr>
      </w:pPr>
      <w:r w:rsidRPr="00AC138B">
        <w:rPr>
          <w:b/>
          <w:sz w:val="20"/>
        </w:rPr>
        <w:t>Technically feasible, accepted limitation</w:t>
      </w:r>
      <w:r w:rsidRPr="00AC138B">
        <w:rPr>
          <w:sz w:val="20"/>
        </w:rPr>
        <w:t>: This statement/branch has been reached, by modified source files and tested by fault injection, but tool would not count this test</w:t>
      </w:r>
      <w:r w:rsidRPr="00AC138B">
        <w:rPr>
          <w:i/>
          <w:sz w:val="20"/>
        </w:rPr>
        <w:t>.</w:t>
      </w:r>
    </w:p>
    <w:p w14:paraId="4DC78668" w14:textId="77777777" w:rsidR="00066AD5" w:rsidRPr="00AC138B" w:rsidRDefault="00066AD5" w:rsidP="00066AD5">
      <w:pPr>
        <w:numPr>
          <w:ilvl w:val="0"/>
          <w:numId w:val="31"/>
        </w:numPr>
        <w:spacing w:before="120" w:after="120"/>
        <w:rPr>
          <w:sz w:val="20"/>
        </w:rPr>
      </w:pPr>
      <w:r w:rsidRPr="00AC138B">
        <w:rPr>
          <w:b/>
          <w:sz w:val="20"/>
        </w:rPr>
        <w:t>Technically feasible, accepted limitation</w:t>
      </w:r>
      <w:r w:rsidRPr="00AC138B">
        <w:rPr>
          <w:sz w:val="20"/>
        </w:rPr>
        <w:t xml:space="preserve">: This statement/branch has been tested by functional test, but not in tool test suites </w:t>
      </w:r>
    </w:p>
    <w:p w14:paraId="7A7C1EE4" w14:textId="77777777" w:rsidR="006737B3" w:rsidRPr="00AC138B" w:rsidRDefault="00066AD5" w:rsidP="00066AD5">
      <w:pPr>
        <w:numPr>
          <w:ilvl w:val="0"/>
          <w:numId w:val="31"/>
        </w:numPr>
        <w:spacing w:before="120" w:after="120"/>
        <w:rPr>
          <w:sz w:val="20"/>
        </w:rPr>
      </w:pPr>
      <w:r w:rsidRPr="00AC138B">
        <w:rPr>
          <w:b/>
          <w:sz w:val="20"/>
        </w:rPr>
        <w:t xml:space="preserve">Technically feasible, no limitation: </w:t>
      </w:r>
      <w:r w:rsidRPr="00AC138B">
        <w:rPr>
          <w:sz w:val="20"/>
        </w:rPr>
        <w:t>This statement/branch has not been reached. Code coverage can be improved and Jira tickets are raised to plan and track the testing activities performed to increase the code coverage numbers</w:t>
      </w:r>
    </w:p>
    <w:p w14:paraId="06BA0C3D" w14:textId="77777777" w:rsidR="0058662E" w:rsidRDefault="0058662E" w:rsidP="00444F4C">
      <w:pPr>
        <w:rPr>
          <w:i/>
          <w:sz w:val="20"/>
          <w:highlight w:val="yellow"/>
        </w:rPr>
      </w:pPr>
    </w:p>
    <w:p w14:paraId="2A7439EE" w14:textId="77777777" w:rsidR="0058662E" w:rsidRPr="0058662E" w:rsidRDefault="0058662E" w:rsidP="0058662E">
      <w:pPr>
        <w:pStyle w:val="Heading1"/>
        <w:tabs>
          <w:tab w:val="clear" w:pos="792"/>
          <w:tab w:val="clear" w:pos="4572"/>
        </w:tabs>
        <w:spacing w:before="0" w:after="0"/>
        <w:ind w:left="720" w:hanging="720"/>
      </w:pPr>
      <w:bookmarkStart w:id="116" w:name="_Toc524692723"/>
      <w:bookmarkStart w:id="117" w:name="_Toc63431132"/>
      <w:r w:rsidRPr="0058662E">
        <w:t>Project Metrics Plan (Project KPIs)</w:t>
      </w:r>
      <w:bookmarkEnd w:id="116"/>
      <w:bookmarkEnd w:id="117"/>
    </w:p>
    <w:bookmarkEnd w:id="10"/>
    <w:p w14:paraId="47DF3B06" w14:textId="77777777" w:rsidR="007A42E2" w:rsidRDefault="007A42E2" w:rsidP="00CD2420">
      <w:pPr>
        <w:ind w:left="0"/>
      </w:pPr>
    </w:p>
    <w:p w14:paraId="59E82DAB" w14:textId="77777777" w:rsidR="00CD2420" w:rsidRDefault="00CD2420" w:rsidP="00CD2420">
      <w:pPr>
        <w:pStyle w:val="Heading2"/>
        <w:tabs>
          <w:tab w:val="clear" w:pos="1836"/>
        </w:tabs>
        <w:spacing w:before="0" w:after="0"/>
        <w:ind w:left="720" w:hanging="720"/>
        <w:rPr>
          <w:bCs/>
        </w:rPr>
      </w:pPr>
      <w:bookmarkStart w:id="118" w:name="_Toc524692724"/>
      <w:bookmarkStart w:id="119" w:name="_Toc63431133"/>
      <w:r>
        <w:rPr>
          <w:bCs/>
        </w:rPr>
        <w:t>Metrics Strategy</w:t>
      </w:r>
      <w:bookmarkEnd w:id="118"/>
      <w:bookmarkEnd w:id="119"/>
    </w:p>
    <w:p w14:paraId="3B2CE6D1" w14:textId="77777777" w:rsidR="00CD2420" w:rsidRDefault="00CD2420" w:rsidP="00CD2420"/>
    <w:p w14:paraId="449FB6C5" w14:textId="77777777" w:rsidR="00CD2420" w:rsidRDefault="00CD2420" w:rsidP="002E2F80">
      <w:r>
        <w:t>Metrics are identified, defined, implemented and analys</w:t>
      </w:r>
      <w:r w:rsidR="00FD3349">
        <w:t xml:space="preserve">ed per AMP SW Metrics </w:t>
      </w:r>
      <w:r w:rsidR="0048043B">
        <w:t xml:space="preserve">Plan </w:t>
      </w:r>
      <w:r w:rsidR="00FD3349">
        <w:fldChar w:fldCharType="begin"/>
      </w:r>
      <w:r w:rsidR="00FD3349">
        <w:instrText xml:space="preserve"> REF _Ref458766724 \r \h </w:instrText>
      </w:r>
      <w:r w:rsidR="00FD3349">
        <w:fldChar w:fldCharType="separate"/>
      </w:r>
      <w:r w:rsidR="00F37517">
        <w:t>[5]</w:t>
      </w:r>
      <w:r w:rsidR="00FD3349">
        <w:fldChar w:fldCharType="end"/>
      </w:r>
      <w:r w:rsidR="00FD3349">
        <w:t>.</w:t>
      </w:r>
    </w:p>
    <w:p w14:paraId="3E336B0C" w14:textId="77777777" w:rsidR="00CD2420" w:rsidRDefault="00CD2420" w:rsidP="00CD2420"/>
    <w:p w14:paraId="559E9023" w14:textId="77777777" w:rsidR="00DA696D" w:rsidRDefault="00DA696D" w:rsidP="00DA696D">
      <w:pPr>
        <w:pStyle w:val="Heading2"/>
        <w:tabs>
          <w:tab w:val="clear" w:pos="1836"/>
        </w:tabs>
        <w:spacing w:before="0" w:after="0"/>
        <w:ind w:left="720" w:hanging="720"/>
        <w:rPr>
          <w:bCs/>
        </w:rPr>
      </w:pPr>
      <w:bookmarkStart w:id="120" w:name="_Toc524692725"/>
      <w:bookmarkStart w:id="121" w:name="_Toc63431134"/>
      <w:r>
        <w:rPr>
          <w:bCs/>
        </w:rPr>
        <w:t>Metrics List</w:t>
      </w:r>
      <w:bookmarkEnd w:id="120"/>
      <w:bookmarkEnd w:id="121"/>
    </w:p>
    <w:p w14:paraId="3F0C7451" w14:textId="77777777" w:rsidR="00DA696D" w:rsidRDefault="00DA696D" w:rsidP="00DA696D"/>
    <w:p w14:paraId="5BD72CF4" w14:textId="77777777" w:rsidR="00DA696D" w:rsidRPr="00DA696D" w:rsidRDefault="00DA696D" w:rsidP="002E2F80">
      <w:r>
        <w:t xml:space="preserve">Metrics list is documented in section </w:t>
      </w:r>
      <w:r w:rsidR="0048043B">
        <w:fldChar w:fldCharType="begin"/>
      </w:r>
      <w:r w:rsidR="0048043B">
        <w:instrText xml:space="preserve"> REF _Ref530646814 \r \h </w:instrText>
      </w:r>
      <w:r w:rsidR="0048043B">
        <w:fldChar w:fldCharType="separate"/>
      </w:r>
      <w:r w:rsidR="00F37517">
        <w:t>7.0</w:t>
      </w:r>
      <w:r w:rsidR="0048043B">
        <w:fldChar w:fldCharType="end"/>
      </w:r>
      <w:r w:rsidR="0048043B">
        <w:t xml:space="preserve"> </w:t>
      </w:r>
      <w:r>
        <w:t>above.</w:t>
      </w:r>
    </w:p>
    <w:p w14:paraId="68E46B33" w14:textId="77777777" w:rsidR="000F7159" w:rsidRPr="000F7159" w:rsidRDefault="000F7159" w:rsidP="00875B8B"/>
    <w:p w14:paraId="1DF16636" w14:textId="77777777" w:rsidR="004D470C" w:rsidRDefault="004D470C" w:rsidP="004D470C">
      <w:pPr>
        <w:pStyle w:val="Heading1"/>
        <w:tabs>
          <w:tab w:val="clear" w:pos="792"/>
        </w:tabs>
        <w:spacing w:before="0" w:after="0"/>
        <w:ind w:left="720" w:hanging="720"/>
      </w:pPr>
      <w:bookmarkStart w:id="122" w:name="_Toc524692726"/>
      <w:bookmarkStart w:id="123" w:name="_Toc63431135"/>
      <w:r w:rsidRPr="004D470C">
        <w:t>Acceptance Reviews and Approvals</w:t>
      </w:r>
      <w:bookmarkEnd w:id="122"/>
      <w:bookmarkEnd w:id="123"/>
    </w:p>
    <w:p w14:paraId="50EAE18F" w14:textId="77777777" w:rsidR="004D470C" w:rsidRDefault="004D470C" w:rsidP="004D470C"/>
    <w:p w14:paraId="3E4EC855" w14:textId="729031FF" w:rsidR="001E6DD7" w:rsidRDefault="001E6DD7" w:rsidP="002E2F80"/>
    <w:tbl>
      <w:tblPr>
        <w:tblW w:w="5000" w:type="pct"/>
        <w:tblCellMar>
          <w:left w:w="80" w:type="dxa"/>
          <w:right w:w="80" w:type="dxa"/>
        </w:tblCellMar>
        <w:tblLook w:val="0000" w:firstRow="0" w:lastRow="0" w:firstColumn="0" w:lastColumn="0" w:noHBand="0" w:noVBand="0"/>
      </w:tblPr>
      <w:tblGrid>
        <w:gridCol w:w="2045"/>
        <w:gridCol w:w="2201"/>
        <w:gridCol w:w="3643"/>
        <w:gridCol w:w="2046"/>
      </w:tblGrid>
      <w:tr w:rsidR="001E6DD7" w14:paraId="7AC971E6" w14:textId="77777777" w:rsidTr="000E5A8A">
        <w:trPr>
          <w:trHeight w:val="65"/>
          <w:tblHeader/>
        </w:trPr>
        <w:tc>
          <w:tcPr>
            <w:tcW w:w="1250" w:type="pct"/>
            <w:tcBorders>
              <w:top w:val="single" w:sz="6" w:space="0" w:color="auto"/>
              <w:left w:val="single" w:sz="6" w:space="0" w:color="auto"/>
              <w:bottom w:val="single" w:sz="6" w:space="0" w:color="auto"/>
              <w:right w:val="single" w:sz="6" w:space="0" w:color="auto"/>
            </w:tcBorders>
            <w:shd w:val="pct20" w:color="auto" w:fill="auto"/>
          </w:tcPr>
          <w:p w14:paraId="6F682970" w14:textId="77777777" w:rsidR="001E6DD7" w:rsidRPr="00FF3D7E" w:rsidRDefault="001E6DD7" w:rsidP="000E5A8A">
            <w:pPr>
              <w:pStyle w:val="TableHeaderText"/>
              <w:ind w:left="100"/>
              <w:jc w:val="left"/>
            </w:pPr>
            <w:r w:rsidRPr="00D254F5">
              <w:t>Name</w:t>
            </w:r>
          </w:p>
        </w:tc>
        <w:tc>
          <w:tcPr>
            <w:tcW w:w="1328" w:type="pct"/>
            <w:tcBorders>
              <w:top w:val="single" w:sz="6" w:space="0" w:color="auto"/>
              <w:left w:val="single" w:sz="6" w:space="0" w:color="auto"/>
              <w:bottom w:val="single" w:sz="6" w:space="0" w:color="auto"/>
              <w:right w:val="single" w:sz="6" w:space="0" w:color="auto"/>
            </w:tcBorders>
            <w:shd w:val="pct20" w:color="auto" w:fill="auto"/>
          </w:tcPr>
          <w:p w14:paraId="0A0A8F3F" w14:textId="77777777" w:rsidR="001E6DD7" w:rsidRPr="00FF3D7E" w:rsidRDefault="001E6DD7" w:rsidP="000E5A8A">
            <w:pPr>
              <w:pStyle w:val="TableHeaderText"/>
              <w:jc w:val="left"/>
            </w:pPr>
            <w:r w:rsidRPr="00D254F5">
              <w:t>Role</w:t>
            </w:r>
          </w:p>
        </w:tc>
        <w:tc>
          <w:tcPr>
            <w:tcW w:w="1172" w:type="pct"/>
            <w:tcBorders>
              <w:top w:val="single" w:sz="6" w:space="0" w:color="auto"/>
              <w:left w:val="single" w:sz="6" w:space="0" w:color="auto"/>
              <w:bottom w:val="single" w:sz="6" w:space="0" w:color="auto"/>
              <w:right w:val="single" w:sz="6" w:space="0" w:color="auto"/>
            </w:tcBorders>
            <w:shd w:val="pct20" w:color="auto" w:fill="auto"/>
          </w:tcPr>
          <w:p w14:paraId="52262A8B" w14:textId="77777777" w:rsidR="001E6DD7" w:rsidRPr="00FF3D7E" w:rsidRDefault="001E6DD7" w:rsidP="000E5A8A">
            <w:pPr>
              <w:pStyle w:val="TableHeaderText"/>
              <w:jc w:val="left"/>
            </w:pPr>
            <w:r w:rsidRPr="00D254F5">
              <w:t>Location</w:t>
            </w:r>
          </w:p>
        </w:tc>
        <w:tc>
          <w:tcPr>
            <w:tcW w:w="1250" w:type="pct"/>
            <w:tcBorders>
              <w:top w:val="single" w:sz="6" w:space="0" w:color="auto"/>
              <w:left w:val="single" w:sz="6" w:space="0" w:color="auto"/>
              <w:bottom w:val="single" w:sz="6" w:space="0" w:color="auto"/>
              <w:right w:val="single" w:sz="6" w:space="0" w:color="auto"/>
            </w:tcBorders>
            <w:shd w:val="pct20" w:color="auto" w:fill="auto"/>
          </w:tcPr>
          <w:p w14:paraId="1D3AFB5A" w14:textId="77777777" w:rsidR="001E6DD7" w:rsidRPr="00FF3D7E" w:rsidRDefault="001E6DD7" w:rsidP="000E5A8A">
            <w:pPr>
              <w:pStyle w:val="TableHeaderText"/>
              <w:jc w:val="left"/>
            </w:pPr>
            <w:r w:rsidRPr="00D254F5">
              <w:t>Date</w:t>
            </w:r>
          </w:p>
        </w:tc>
      </w:tr>
      <w:tr w:rsidR="001E6DD7" w:rsidRPr="000C4409" w14:paraId="7B787716" w14:textId="77777777" w:rsidTr="000E5A8A">
        <w:trPr>
          <w:cantSplit/>
          <w:trHeight w:val="278"/>
          <w:tblHeader/>
        </w:trPr>
        <w:tc>
          <w:tcPr>
            <w:tcW w:w="1250" w:type="pct"/>
            <w:tcBorders>
              <w:top w:val="single" w:sz="6" w:space="0" w:color="auto"/>
              <w:left w:val="single" w:sz="6" w:space="0" w:color="auto"/>
              <w:bottom w:val="single" w:sz="6" w:space="0" w:color="auto"/>
              <w:right w:val="single" w:sz="6" w:space="0" w:color="auto"/>
            </w:tcBorders>
          </w:tcPr>
          <w:p w14:paraId="1D238C54" w14:textId="06D7EAD5" w:rsidR="001E6DD7" w:rsidRPr="000C4409" w:rsidRDefault="001E6DD7" w:rsidP="000E5A8A">
            <w:pPr>
              <w:pStyle w:val="TableText"/>
              <w:numPr>
                <w:ilvl w:val="12"/>
                <w:numId w:val="0"/>
              </w:numPr>
              <w:ind w:left="100"/>
              <w:rPr>
                <w:rFonts w:cs="Arial"/>
                <w:sz w:val="22"/>
                <w:szCs w:val="22"/>
              </w:rPr>
            </w:pPr>
            <w:del w:id="124" w:author="Rashmi K C" w:date="2022-06-19T19:39:00Z">
              <w:r w:rsidDel="00EF47C8">
                <w:rPr>
                  <w:rFonts w:cs="Arial"/>
                  <w:sz w:val="22"/>
                  <w:szCs w:val="22"/>
                </w:rPr>
                <w:delText>Datta Inamdar</w:delText>
              </w:r>
            </w:del>
            <w:ins w:id="125" w:author="Rashmi K C" w:date="2022-06-19T19:39:00Z">
              <w:r w:rsidR="00EF47C8">
                <w:rPr>
                  <w:rFonts w:cs="Arial"/>
                  <w:sz w:val="22"/>
                  <w:szCs w:val="22"/>
                </w:rPr>
                <w:t>Sridhar Ramaswami</w:t>
              </w:r>
            </w:ins>
          </w:p>
        </w:tc>
        <w:tc>
          <w:tcPr>
            <w:tcW w:w="1328" w:type="pct"/>
            <w:tcBorders>
              <w:top w:val="single" w:sz="6" w:space="0" w:color="auto"/>
              <w:left w:val="single" w:sz="6" w:space="0" w:color="auto"/>
              <w:bottom w:val="single" w:sz="6" w:space="0" w:color="auto"/>
              <w:right w:val="single" w:sz="6" w:space="0" w:color="auto"/>
            </w:tcBorders>
          </w:tcPr>
          <w:p w14:paraId="77CB2B15" w14:textId="77777777" w:rsidR="001E6DD7" w:rsidRPr="00186D05" w:rsidRDefault="001E6DD7" w:rsidP="000E5A8A">
            <w:pPr>
              <w:pStyle w:val="TableText"/>
              <w:rPr>
                <w:rFonts w:cs="Arial"/>
                <w:sz w:val="22"/>
                <w:szCs w:val="22"/>
              </w:rPr>
            </w:pPr>
            <w:r>
              <w:rPr>
                <w:rFonts w:cs="Arial"/>
                <w:sz w:val="22"/>
                <w:szCs w:val="22"/>
              </w:rPr>
              <w:t>SW Development Manager</w:t>
            </w:r>
          </w:p>
        </w:tc>
        <w:tc>
          <w:tcPr>
            <w:tcW w:w="1172" w:type="pct"/>
            <w:tcBorders>
              <w:top w:val="single" w:sz="6" w:space="0" w:color="auto"/>
              <w:left w:val="single" w:sz="6" w:space="0" w:color="auto"/>
              <w:bottom w:val="single" w:sz="6" w:space="0" w:color="auto"/>
              <w:right w:val="single" w:sz="6" w:space="0" w:color="auto"/>
            </w:tcBorders>
          </w:tcPr>
          <w:p w14:paraId="4840CA27" w14:textId="133ADED3" w:rsidR="001E6DD7" w:rsidRPr="00186D05" w:rsidRDefault="001E6DD7" w:rsidP="000E5A8A">
            <w:pPr>
              <w:pStyle w:val="TableText"/>
              <w:rPr>
                <w:rFonts w:cs="Arial"/>
                <w:sz w:val="22"/>
                <w:szCs w:val="22"/>
              </w:rPr>
            </w:pPr>
            <w:del w:id="126" w:author="Rashmi K C" w:date="2022-06-19T19:39:00Z">
              <w:r w:rsidDel="00EF47C8">
                <w:rPr>
                  <w:rFonts w:cs="Arial"/>
                  <w:sz w:val="22"/>
                  <w:szCs w:val="22"/>
                </w:rPr>
                <w:delText>Eindhoven,Netherlands</w:delText>
              </w:r>
            </w:del>
            <w:proofErr w:type="spellStart"/>
            <w:ins w:id="127" w:author="Rashmi K C" w:date="2022-06-19T19:39:00Z">
              <w:r w:rsidR="00EF47C8">
                <w:rPr>
                  <w:rFonts w:cs="Arial"/>
                  <w:sz w:val="22"/>
                  <w:szCs w:val="22"/>
                </w:rPr>
                <w:t>Bangalore,India</w:t>
              </w:r>
            </w:ins>
            <w:proofErr w:type="spellEnd"/>
          </w:p>
        </w:tc>
        <w:tc>
          <w:tcPr>
            <w:tcW w:w="1250" w:type="pct"/>
            <w:tcBorders>
              <w:top w:val="single" w:sz="6" w:space="0" w:color="auto"/>
              <w:left w:val="single" w:sz="6" w:space="0" w:color="auto"/>
              <w:bottom w:val="single" w:sz="6" w:space="0" w:color="auto"/>
              <w:right w:val="single" w:sz="6" w:space="0" w:color="auto"/>
            </w:tcBorders>
          </w:tcPr>
          <w:p w14:paraId="78980804" w14:textId="77777777" w:rsidR="001E6DD7" w:rsidRPr="000C4409" w:rsidRDefault="001E6DD7" w:rsidP="000E5A8A">
            <w:pPr>
              <w:pStyle w:val="TableText"/>
              <w:rPr>
                <w:rFonts w:cs="Arial"/>
                <w:sz w:val="22"/>
                <w:szCs w:val="22"/>
              </w:rPr>
            </w:pPr>
          </w:p>
        </w:tc>
      </w:tr>
      <w:tr w:rsidR="001E6DD7" w:rsidRPr="000C4409" w14:paraId="238E82AC" w14:textId="77777777" w:rsidTr="000E5A8A">
        <w:trPr>
          <w:cantSplit/>
          <w:trHeight w:val="290"/>
          <w:tblHeader/>
        </w:trPr>
        <w:tc>
          <w:tcPr>
            <w:tcW w:w="1250" w:type="pct"/>
            <w:tcBorders>
              <w:top w:val="single" w:sz="6" w:space="0" w:color="auto"/>
              <w:left w:val="single" w:sz="6" w:space="0" w:color="auto"/>
              <w:bottom w:val="single" w:sz="6" w:space="0" w:color="auto"/>
              <w:right w:val="single" w:sz="6" w:space="0" w:color="auto"/>
            </w:tcBorders>
          </w:tcPr>
          <w:p w14:paraId="577D8E16" w14:textId="77777777" w:rsidR="001E6DD7" w:rsidRPr="000C4409" w:rsidRDefault="001E6DD7" w:rsidP="000E5A8A">
            <w:pPr>
              <w:pStyle w:val="TableText"/>
              <w:numPr>
                <w:ilvl w:val="12"/>
                <w:numId w:val="0"/>
              </w:numPr>
              <w:ind w:left="100"/>
              <w:rPr>
                <w:rFonts w:cs="Arial"/>
                <w:sz w:val="22"/>
                <w:szCs w:val="22"/>
              </w:rPr>
            </w:pPr>
            <w:r>
              <w:rPr>
                <w:rFonts w:cs="Arial"/>
                <w:sz w:val="22"/>
                <w:szCs w:val="22"/>
              </w:rPr>
              <w:t>Bernhard Bollig</w:t>
            </w:r>
          </w:p>
        </w:tc>
        <w:tc>
          <w:tcPr>
            <w:tcW w:w="1328" w:type="pct"/>
            <w:tcBorders>
              <w:top w:val="single" w:sz="6" w:space="0" w:color="auto"/>
              <w:left w:val="single" w:sz="6" w:space="0" w:color="auto"/>
              <w:bottom w:val="single" w:sz="6" w:space="0" w:color="auto"/>
              <w:right w:val="single" w:sz="6" w:space="0" w:color="auto"/>
            </w:tcBorders>
          </w:tcPr>
          <w:p w14:paraId="06C0CF04" w14:textId="77777777" w:rsidR="001E6DD7" w:rsidRPr="00186D05" w:rsidRDefault="001E6DD7" w:rsidP="000E5A8A">
            <w:pPr>
              <w:pStyle w:val="TableText"/>
              <w:rPr>
                <w:rFonts w:cs="Arial"/>
                <w:sz w:val="22"/>
                <w:szCs w:val="22"/>
              </w:rPr>
            </w:pPr>
            <w:r w:rsidRPr="00186D05">
              <w:rPr>
                <w:rFonts w:cs="Arial"/>
                <w:sz w:val="22"/>
                <w:szCs w:val="22"/>
              </w:rPr>
              <w:t>BL RFP Quality Head</w:t>
            </w:r>
          </w:p>
        </w:tc>
        <w:tc>
          <w:tcPr>
            <w:tcW w:w="1172" w:type="pct"/>
            <w:tcBorders>
              <w:top w:val="single" w:sz="6" w:space="0" w:color="auto"/>
              <w:left w:val="single" w:sz="6" w:space="0" w:color="auto"/>
              <w:bottom w:val="single" w:sz="6" w:space="0" w:color="auto"/>
              <w:right w:val="single" w:sz="6" w:space="0" w:color="auto"/>
            </w:tcBorders>
          </w:tcPr>
          <w:p w14:paraId="2DD28AF2" w14:textId="77777777" w:rsidR="001E6DD7" w:rsidRPr="00186D05" w:rsidRDefault="001E6DD7" w:rsidP="000E5A8A">
            <w:pPr>
              <w:pStyle w:val="TableText"/>
              <w:rPr>
                <w:rFonts w:cs="Arial"/>
                <w:sz w:val="22"/>
                <w:szCs w:val="22"/>
              </w:rPr>
            </w:pPr>
            <w:proofErr w:type="spellStart"/>
            <w:r>
              <w:rPr>
                <w:rFonts w:cs="Arial"/>
                <w:sz w:val="22"/>
                <w:szCs w:val="22"/>
              </w:rPr>
              <w:t>Hamburg,Germany</w:t>
            </w:r>
            <w:proofErr w:type="spellEnd"/>
          </w:p>
        </w:tc>
        <w:tc>
          <w:tcPr>
            <w:tcW w:w="1250" w:type="pct"/>
            <w:tcBorders>
              <w:top w:val="single" w:sz="6" w:space="0" w:color="auto"/>
              <w:left w:val="single" w:sz="6" w:space="0" w:color="auto"/>
              <w:bottom w:val="single" w:sz="6" w:space="0" w:color="auto"/>
              <w:right w:val="single" w:sz="6" w:space="0" w:color="auto"/>
            </w:tcBorders>
          </w:tcPr>
          <w:p w14:paraId="01292C20" w14:textId="77777777" w:rsidR="001E6DD7" w:rsidRPr="000C4409" w:rsidRDefault="001E6DD7" w:rsidP="000E5A8A">
            <w:pPr>
              <w:pStyle w:val="TableText"/>
              <w:rPr>
                <w:rFonts w:cs="Arial"/>
                <w:sz w:val="22"/>
                <w:szCs w:val="22"/>
              </w:rPr>
            </w:pPr>
          </w:p>
        </w:tc>
      </w:tr>
    </w:tbl>
    <w:p w14:paraId="5DDC10C6" w14:textId="160E513A" w:rsidR="000B3916" w:rsidRDefault="000B3916" w:rsidP="002E2F80">
      <w:pPr>
        <w:rPr>
          <w:b/>
        </w:rPr>
      </w:pPr>
      <w:r>
        <w:br w:type="page"/>
      </w:r>
    </w:p>
    <w:p w14:paraId="5E7C765C" w14:textId="77777777" w:rsidR="0046597F" w:rsidRDefault="008E465A" w:rsidP="000B3916">
      <w:pPr>
        <w:pStyle w:val="Heading1"/>
        <w:tabs>
          <w:tab w:val="clear" w:pos="792"/>
        </w:tabs>
        <w:spacing w:before="0" w:after="0"/>
        <w:ind w:left="720" w:hanging="720"/>
      </w:pPr>
      <w:bookmarkStart w:id="128" w:name="_Toc524692727"/>
      <w:bookmarkStart w:id="129" w:name="_Toc63431136"/>
      <w:r>
        <w:lastRenderedPageBreak/>
        <w:t>Document Information</w:t>
      </w:r>
      <w:bookmarkEnd w:id="128"/>
      <w:bookmarkEnd w:id="129"/>
    </w:p>
    <w:p w14:paraId="67D59FFB" w14:textId="77777777" w:rsidR="0046597F" w:rsidRDefault="0046597F" w:rsidP="00A70DDC"/>
    <w:p w14:paraId="096743FE" w14:textId="77777777" w:rsidR="0046597F" w:rsidRDefault="0046597F" w:rsidP="00A70DDC">
      <w:pPr>
        <w:pStyle w:val="Heading2"/>
        <w:tabs>
          <w:tab w:val="clear" w:pos="1836"/>
        </w:tabs>
        <w:spacing w:before="0" w:after="0"/>
        <w:ind w:left="720" w:hanging="720"/>
      </w:pPr>
      <w:bookmarkStart w:id="130" w:name="_Toc524692728"/>
      <w:bookmarkStart w:id="131" w:name="_Toc63431137"/>
      <w:r>
        <w:t>References</w:t>
      </w:r>
      <w:bookmarkEnd w:id="130"/>
      <w:bookmarkEnd w:id="131"/>
    </w:p>
    <w:p w14:paraId="59A818A6" w14:textId="77777777" w:rsidR="00C73D96" w:rsidRDefault="00C73D96" w:rsidP="00A70DDC">
      <w:pPr>
        <w:ind w:left="720"/>
      </w:pPr>
    </w:p>
    <w:tbl>
      <w:tblPr>
        <w:tblW w:w="936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6840"/>
      </w:tblGrid>
      <w:tr w:rsidR="0046597F" w:rsidRPr="000E2F51" w14:paraId="1B42FBAD" w14:textId="77777777" w:rsidTr="00ED00E6">
        <w:trPr>
          <w:cantSplit/>
          <w:tblHeader/>
        </w:trPr>
        <w:tc>
          <w:tcPr>
            <w:tcW w:w="2520" w:type="dxa"/>
            <w:shd w:val="pct20" w:color="auto" w:fill="auto"/>
          </w:tcPr>
          <w:p w14:paraId="20C68D0C" w14:textId="77777777" w:rsidR="0046597F" w:rsidRPr="008176EB" w:rsidRDefault="0046597F" w:rsidP="00A70DDC">
            <w:pPr>
              <w:jc w:val="center"/>
              <w:rPr>
                <w:b/>
                <w:i/>
                <w:szCs w:val="22"/>
              </w:rPr>
            </w:pPr>
            <w:r w:rsidRPr="008176EB">
              <w:rPr>
                <w:b/>
                <w:i/>
                <w:szCs w:val="22"/>
              </w:rPr>
              <w:t>Item</w:t>
            </w:r>
          </w:p>
        </w:tc>
        <w:tc>
          <w:tcPr>
            <w:tcW w:w="6840" w:type="dxa"/>
            <w:shd w:val="pct20" w:color="auto" w:fill="auto"/>
          </w:tcPr>
          <w:p w14:paraId="7C1DB8AF" w14:textId="77777777" w:rsidR="0046597F" w:rsidRPr="008176EB" w:rsidRDefault="0046597F" w:rsidP="00A70DDC">
            <w:pPr>
              <w:jc w:val="center"/>
              <w:rPr>
                <w:b/>
                <w:i/>
                <w:szCs w:val="22"/>
              </w:rPr>
            </w:pPr>
            <w:r w:rsidRPr="008176EB">
              <w:rPr>
                <w:b/>
                <w:i/>
                <w:szCs w:val="22"/>
              </w:rPr>
              <w:t>Description</w:t>
            </w:r>
          </w:p>
        </w:tc>
      </w:tr>
      <w:tr w:rsidR="00B55F6E" w:rsidRPr="000E2F51" w14:paraId="7274A0D1" w14:textId="77777777" w:rsidTr="00ED00E6">
        <w:trPr>
          <w:cantSplit/>
        </w:trPr>
        <w:tc>
          <w:tcPr>
            <w:tcW w:w="2520" w:type="dxa"/>
          </w:tcPr>
          <w:p w14:paraId="73BDD71D" w14:textId="77777777" w:rsidR="00B55F6E" w:rsidRPr="00B55F6E" w:rsidRDefault="00B55F6E" w:rsidP="00B55F6E">
            <w:pPr>
              <w:pStyle w:val="TableCell"/>
              <w:numPr>
                <w:ilvl w:val="0"/>
                <w:numId w:val="37"/>
              </w:numPr>
              <w:rPr>
                <w:rFonts w:cs="Arial"/>
                <w:szCs w:val="20"/>
                <w:lang w:val="en-GB"/>
              </w:rPr>
            </w:pPr>
            <w:r w:rsidRPr="00B55F6E">
              <w:rPr>
                <w:rFonts w:cs="Arial"/>
                <w:szCs w:val="20"/>
                <w:lang w:val="en-GB"/>
              </w:rPr>
              <w:t xml:space="preserve">AMP SW Quality Process </w:t>
            </w:r>
          </w:p>
        </w:tc>
        <w:tc>
          <w:tcPr>
            <w:tcW w:w="6840" w:type="dxa"/>
          </w:tcPr>
          <w:p w14:paraId="54F26760" w14:textId="77777777" w:rsidR="00B55F6E" w:rsidRPr="00B55F6E" w:rsidRDefault="008630F3" w:rsidP="00B55F6E">
            <w:pPr>
              <w:pStyle w:val="TableCell"/>
              <w:rPr>
                <w:rFonts w:cs="Arial"/>
                <w:szCs w:val="20"/>
                <w:lang w:val="en-GB"/>
              </w:rPr>
            </w:pPr>
            <w:hyperlink r:id="rId13" w:history="1">
              <w:r w:rsidR="00793428" w:rsidRPr="00242026">
                <w:rPr>
                  <w:rStyle w:val="Hyperlink"/>
                  <w:rFonts w:cs="Arial"/>
                  <w:szCs w:val="20"/>
                  <w:lang w:val="en-GB"/>
                </w:rPr>
                <w:t>https://nxp1.sharepoint.com/:f:/s/ampsoftware/Ego1HUjbNBpMvjbJMVwc7UcBODLKgJczqgQbrXREAMqDiA?e=yxyqaU</w:t>
              </w:r>
            </w:hyperlink>
            <w:r w:rsidR="00793428">
              <w:rPr>
                <w:rFonts w:cs="Arial"/>
                <w:szCs w:val="20"/>
                <w:lang w:val="en-GB"/>
              </w:rPr>
              <w:t xml:space="preserve"> </w:t>
            </w:r>
          </w:p>
        </w:tc>
      </w:tr>
      <w:tr w:rsidR="00793428" w:rsidRPr="00EF47C8" w14:paraId="55E96756" w14:textId="77777777" w:rsidTr="00486FD6">
        <w:trPr>
          <w:cantSplit/>
        </w:trPr>
        <w:tc>
          <w:tcPr>
            <w:tcW w:w="2520" w:type="dxa"/>
          </w:tcPr>
          <w:p w14:paraId="7F4A750C" w14:textId="77777777" w:rsidR="00793428" w:rsidRPr="00987EEC" w:rsidRDefault="00793428" w:rsidP="00486FD6">
            <w:pPr>
              <w:pStyle w:val="TableRef"/>
              <w:numPr>
                <w:ilvl w:val="0"/>
                <w:numId w:val="37"/>
              </w:numPr>
              <w:rPr>
                <w:rFonts w:cs="Arial"/>
                <w:szCs w:val="20"/>
                <w:lang w:val="fr-FR"/>
              </w:rPr>
            </w:pPr>
            <w:bookmarkStart w:id="132" w:name="_Ref524941837"/>
            <w:r w:rsidRPr="00987EEC">
              <w:rPr>
                <w:rFonts w:cs="Arial"/>
                <w:szCs w:val="20"/>
                <w:lang w:val="fr-FR"/>
              </w:rPr>
              <w:t xml:space="preserve">BL AMP SW </w:t>
            </w:r>
            <w:proofErr w:type="spellStart"/>
            <w:r w:rsidRPr="00987EEC">
              <w:rPr>
                <w:rFonts w:cs="Arial"/>
                <w:szCs w:val="20"/>
                <w:lang w:val="fr-FR"/>
              </w:rPr>
              <w:t>Roles</w:t>
            </w:r>
            <w:proofErr w:type="spellEnd"/>
            <w:r w:rsidRPr="00987EEC">
              <w:rPr>
                <w:rFonts w:cs="Arial"/>
                <w:szCs w:val="20"/>
                <w:lang w:val="fr-FR"/>
              </w:rPr>
              <w:t xml:space="preserve"> Description</w:t>
            </w:r>
            <w:bookmarkEnd w:id="132"/>
          </w:p>
        </w:tc>
        <w:tc>
          <w:tcPr>
            <w:tcW w:w="6840" w:type="dxa"/>
          </w:tcPr>
          <w:p w14:paraId="667948C4" w14:textId="77777777" w:rsidR="00793428" w:rsidRPr="00987EEC" w:rsidRDefault="008630F3" w:rsidP="00486FD6">
            <w:pPr>
              <w:pStyle w:val="TableText"/>
              <w:rPr>
                <w:rFonts w:ascii="Arial" w:hAnsi="Arial" w:cs="Arial"/>
                <w:sz w:val="22"/>
                <w:szCs w:val="22"/>
                <w:lang w:val="fr-FR"/>
              </w:rPr>
            </w:pPr>
            <w:hyperlink r:id="rId14" w:history="1">
              <w:r w:rsidR="00793428" w:rsidRPr="00987EEC">
                <w:rPr>
                  <w:rStyle w:val="Hyperlink"/>
                  <w:rFonts w:ascii="Arial" w:hAnsi="Arial" w:cs="Arial"/>
                  <w:sz w:val="18"/>
                  <w:lang w:val="fr-FR"/>
                </w:rPr>
                <w:t>https://nxp1.sharepoint.com/:f:/s/ampsoftware/Ego1HUjbNBpMvjbJMVwc7UcBODLKgJczqgQbrXREAMqDiA?e=uFYgEA</w:t>
              </w:r>
            </w:hyperlink>
          </w:p>
        </w:tc>
      </w:tr>
      <w:tr w:rsidR="00B55F6E" w:rsidRPr="000E2F51" w14:paraId="6CA809EB" w14:textId="77777777" w:rsidTr="00ED00E6">
        <w:trPr>
          <w:cantSplit/>
        </w:trPr>
        <w:tc>
          <w:tcPr>
            <w:tcW w:w="2520" w:type="dxa"/>
          </w:tcPr>
          <w:p w14:paraId="762E29CD" w14:textId="77777777" w:rsidR="00B55F6E" w:rsidRPr="00B55F6E" w:rsidRDefault="00B55F6E" w:rsidP="00B55F6E">
            <w:pPr>
              <w:pStyle w:val="TableCell"/>
              <w:numPr>
                <w:ilvl w:val="0"/>
                <w:numId w:val="37"/>
              </w:numPr>
              <w:rPr>
                <w:rFonts w:cs="Arial"/>
                <w:szCs w:val="20"/>
                <w:lang w:val="en-GB"/>
              </w:rPr>
            </w:pPr>
            <w:bookmarkStart w:id="133" w:name="_Ref524941326"/>
            <w:r w:rsidRPr="00B55F6E">
              <w:rPr>
                <w:rFonts w:cs="Arial"/>
                <w:szCs w:val="20"/>
                <w:lang w:val="en-GB"/>
              </w:rPr>
              <w:t xml:space="preserve">AMP SW Quality Assurance </w:t>
            </w:r>
            <w:r w:rsidR="00D8071E">
              <w:rPr>
                <w:rFonts w:cs="Arial"/>
                <w:szCs w:val="20"/>
                <w:lang w:val="en-GB"/>
              </w:rPr>
              <w:t>Generic Plan</w:t>
            </w:r>
            <w:bookmarkEnd w:id="133"/>
          </w:p>
        </w:tc>
        <w:tc>
          <w:tcPr>
            <w:tcW w:w="6840" w:type="dxa"/>
          </w:tcPr>
          <w:p w14:paraId="64069C53" w14:textId="77777777" w:rsidR="00B55F6E" w:rsidRPr="00B55F6E" w:rsidRDefault="008630F3" w:rsidP="00B55F6E">
            <w:pPr>
              <w:pStyle w:val="TableCell"/>
              <w:rPr>
                <w:rFonts w:cs="Arial"/>
                <w:szCs w:val="20"/>
                <w:lang w:val="en-GB"/>
              </w:rPr>
            </w:pPr>
            <w:hyperlink r:id="rId15" w:history="1">
              <w:r w:rsidR="00D8071E" w:rsidRPr="00242026">
                <w:rPr>
                  <w:rStyle w:val="Hyperlink"/>
                  <w:rFonts w:cs="Arial"/>
                  <w:szCs w:val="20"/>
                  <w:lang w:val="en-GB"/>
                </w:rPr>
                <w:t>https://nxp1.sharepoint.com/:f:/s/ampsoftware/EqfZQnBF8g9ClxRB8oYAt68BcCVFtVX4uuNpPnlf-CmMKg?e=XasvGm</w:t>
              </w:r>
            </w:hyperlink>
            <w:r w:rsidR="00D8071E">
              <w:rPr>
                <w:rFonts w:cs="Arial"/>
                <w:szCs w:val="20"/>
                <w:lang w:val="en-GB"/>
              </w:rPr>
              <w:t xml:space="preserve"> </w:t>
            </w:r>
          </w:p>
        </w:tc>
      </w:tr>
      <w:tr w:rsidR="00B55F6E" w:rsidRPr="000E2F51" w14:paraId="4348CF7F" w14:textId="77777777" w:rsidTr="00ED00E6">
        <w:trPr>
          <w:cantSplit/>
        </w:trPr>
        <w:tc>
          <w:tcPr>
            <w:tcW w:w="2520" w:type="dxa"/>
          </w:tcPr>
          <w:p w14:paraId="0591808C" w14:textId="77777777" w:rsidR="00B55F6E" w:rsidRPr="00B55F6E" w:rsidRDefault="00B55F6E" w:rsidP="00B55F6E">
            <w:pPr>
              <w:pStyle w:val="TableRef"/>
              <w:numPr>
                <w:ilvl w:val="0"/>
                <w:numId w:val="37"/>
              </w:numPr>
              <w:rPr>
                <w:rFonts w:cs="Arial"/>
                <w:szCs w:val="20"/>
                <w:lang w:val="en-GB"/>
              </w:rPr>
            </w:pPr>
            <w:bookmarkStart w:id="134" w:name="_Ref524942534"/>
            <w:r w:rsidRPr="00B55F6E">
              <w:rPr>
                <w:rFonts w:cs="Arial"/>
                <w:szCs w:val="20"/>
                <w:lang w:val="en-GB"/>
              </w:rPr>
              <w:t xml:space="preserve">AMP SW Review </w:t>
            </w:r>
            <w:bookmarkEnd w:id="134"/>
            <w:r w:rsidR="00F33CD2">
              <w:rPr>
                <w:rFonts w:cs="Arial"/>
                <w:szCs w:val="20"/>
                <w:lang w:val="en-GB"/>
              </w:rPr>
              <w:t>Guideline</w:t>
            </w:r>
          </w:p>
        </w:tc>
        <w:tc>
          <w:tcPr>
            <w:tcW w:w="6840" w:type="dxa"/>
          </w:tcPr>
          <w:p w14:paraId="39FD3E38" w14:textId="77777777" w:rsidR="00B55F6E" w:rsidRPr="00B55F6E" w:rsidRDefault="008630F3" w:rsidP="00B55F6E">
            <w:pPr>
              <w:pStyle w:val="TableCell"/>
              <w:rPr>
                <w:rFonts w:cs="Arial"/>
                <w:szCs w:val="20"/>
                <w:lang w:val="en-GB"/>
              </w:rPr>
            </w:pPr>
            <w:hyperlink r:id="rId16" w:history="1">
              <w:r w:rsidR="00AE4399" w:rsidRPr="00242026">
                <w:rPr>
                  <w:rStyle w:val="Hyperlink"/>
                  <w:rFonts w:cs="Arial"/>
                  <w:szCs w:val="20"/>
                  <w:lang w:val="en-GB"/>
                </w:rPr>
                <w:t>https://nxp1.sharepoint.com/:f:/s/ampsoftware/EmSAxm3NpStOvmiD7Xn8tpcBMkJwrIPP-oxaLTmBk12IAg?e=Uh3YVS</w:t>
              </w:r>
            </w:hyperlink>
            <w:r w:rsidR="00AE4399">
              <w:rPr>
                <w:rFonts w:cs="Arial"/>
                <w:szCs w:val="20"/>
                <w:lang w:val="en-GB"/>
              </w:rPr>
              <w:t xml:space="preserve"> </w:t>
            </w:r>
          </w:p>
        </w:tc>
      </w:tr>
      <w:tr w:rsidR="00B55F6E" w:rsidRPr="000E2F51" w14:paraId="589E1722" w14:textId="77777777" w:rsidTr="00ED00E6">
        <w:trPr>
          <w:cantSplit/>
        </w:trPr>
        <w:tc>
          <w:tcPr>
            <w:tcW w:w="2520" w:type="dxa"/>
          </w:tcPr>
          <w:p w14:paraId="5B4D1D37" w14:textId="77777777" w:rsidR="00B55F6E" w:rsidRPr="00B55F6E" w:rsidRDefault="00B55F6E" w:rsidP="00B55F6E">
            <w:pPr>
              <w:pStyle w:val="TableRef"/>
              <w:numPr>
                <w:ilvl w:val="0"/>
                <w:numId w:val="37"/>
              </w:numPr>
              <w:rPr>
                <w:rFonts w:cs="Arial"/>
                <w:szCs w:val="20"/>
                <w:lang w:val="en-GB"/>
              </w:rPr>
            </w:pPr>
            <w:bookmarkStart w:id="135" w:name="_Ref458766724"/>
            <w:r w:rsidRPr="00B55F6E">
              <w:rPr>
                <w:rFonts w:cs="Arial"/>
                <w:szCs w:val="20"/>
                <w:lang w:val="en-GB"/>
              </w:rPr>
              <w:t xml:space="preserve">AMP SW Metrics </w:t>
            </w:r>
            <w:bookmarkEnd w:id="135"/>
            <w:r w:rsidR="0048043B">
              <w:rPr>
                <w:rFonts w:cs="Arial"/>
                <w:szCs w:val="20"/>
                <w:lang w:val="en-GB"/>
              </w:rPr>
              <w:t>Plan</w:t>
            </w:r>
          </w:p>
        </w:tc>
        <w:tc>
          <w:tcPr>
            <w:tcW w:w="6840" w:type="dxa"/>
          </w:tcPr>
          <w:p w14:paraId="3866BE44" w14:textId="77777777" w:rsidR="00B55F6E" w:rsidRPr="00B55F6E" w:rsidRDefault="008630F3" w:rsidP="00B55F6E">
            <w:pPr>
              <w:pStyle w:val="TableCell"/>
              <w:rPr>
                <w:rFonts w:cs="Arial"/>
                <w:szCs w:val="20"/>
                <w:lang w:val="en-GB"/>
              </w:rPr>
            </w:pPr>
            <w:hyperlink r:id="rId17" w:history="1">
              <w:r w:rsidR="0048043B" w:rsidRPr="00242026">
                <w:rPr>
                  <w:rStyle w:val="Hyperlink"/>
                  <w:rFonts w:cs="Arial"/>
                  <w:szCs w:val="20"/>
                  <w:lang w:val="en-GB"/>
                </w:rPr>
                <w:t>https://nxp1.sharepoint.com/:f:/s/ampsoftware/EkpcWuyOBA9PsQ__FyTnDaYBpw0HDaLGgr4L6fE3bYrhHA?e=3GcOwF</w:t>
              </w:r>
            </w:hyperlink>
            <w:r w:rsidR="0048043B">
              <w:rPr>
                <w:rFonts w:cs="Arial"/>
                <w:szCs w:val="20"/>
                <w:lang w:val="en-GB"/>
              </w:rPr>
              <w:t xml:space="preserve"> </w:t>
            </w:r>
          </w:p>
        </w:tc>
      </w:tr>
      <w:tr w:rsidR="00F504F1" w:rsidRPr="000E2F51" w14:paraId="56FCB828" w14:textId="77777777" w:rsidTr="005A30B5">
        <w:trPr>
          <w:cantSplit/>
          <w:trHeight w:val="610"/>
        </w:trPr>
        <w:tc>
          <w:tcPr>
            <w:tcW w:w="2520" w:type="dxa"/>
          </w:tcPr>
          <w:p w14:paraId="43EA6ACA" w14:textId="03C2A83C" w:rsidR="00F504F1" w:rsidRPr="00C17BE4" w:rsidRDefault="00DB4B24" w:rsidP="00F504F1">
            <w:pPr>
              <w:pStyle w:val="TableRef"/>
              <w:numPr>
                <w:ilvl w:val="0"/>
                <w:numId w:val="37"/>
              </w:numPr>
              <w:rPr>
                <w:rFonts w:cs="Arial"/>
                <w:szCs w:val="20"/>
                <w:lang w:val="en-GB"/>
              </w:rPr>
            </w:pPr>
            <w:bookmarkStart w:id="136" w:name="_Ref57916949"/>
            <w:bookmarkStart w:id="137" w:name="_Ref524942103"/>
            <w:r w:rsidRPr="00C17BE4">
              <w:rPr>
                <w:rFonts w:cs="Arial"/>
                <w:szCs w:val="20"/>
                <w:lang w:val="en-GB"/>
              </w:rPr>
              <w:t xml:space="preserve">STRX RFE </w:t>
            </w:r>
            <w:r w:rsidR="007F2850">
              <w:rPr>
                <w:rFonts w:cs="Arial"/>
                <w:szCs w:val="20"/>
                <w:lang w:val="en-GB"/>
              </w:rPr>
              <w:t>F</w:t>
            </w:r>
            <w:r w:rsidRPr="00C17BE4">
              <w:rPr>
                <w:rFonts w:cs="Arial"/>
                <w:szCs w:val="20"/>
                <w:lang w:val="en-GB"/>
              </w:rPr>
              <w:t>W</w:t>
            </w:r>
            <w:r w:rsidR="00F504F1" w:rsidRPr="00C17BE4">
              <w:rPr>
                <w:rFonts w:cs="Arial"/>
                <w:szCs w:val="20"/>
                <w:lang w:val="en-GB"/>
              </w:rPr>
              <w:t xml:space="preserve"> Project Management Plan</w:t>
            </w:r>
            <w:bookmarkEnd w:id="136"/>
            <w:r w:rsidR="00F504F1" w:rsidRPr="00C17BE4">
              <w:rPr>
                <w:rFonts w:cs="Arial"/>
                <w:szCs w:val="20"/>
                <w:lang w:val="en-GB"/>
              </w:rPr>
              <w:t xml:space="preserve"> </w:t>
            </w:r>
            <w:bookmarkEnd w:id="137"/>
          </w:p>
        </w:tc>
        <w:tc>
          <w:tcPr>
            <w:tcW w:w="6840" w:type="dxa"/>
          </w:tcPr>
          <w:p w14:paraId="130F8F64" w14:textId="572E0ABA" w:rsidR="00515885" w:rsidRPr="00C17BE4" w:rsidRDefault="008630F3" w:rsidP="00515885">
            <w:pPr>
              <w:pStyle w:val="TableCell"/>
              <w:rPr>
                <w:rFonts w:cs="Arial"/>
                <w:szCs w:val="20"/>
                <w:lang w:val="en-GB"/>
              </w:rPr>
            </w:pPr>
            <w:hyperlink r:id="rId18" w:history="1">
              <w:r w:rsidR="00515885" w:rsidRPr="001F25C0">
                <w:rPr>
                  <w:rStyle w:val="Hyperlink"/>
                  <w:rFonts w:cs="Arial"/>
                  <w:szCs w:val="20"/>
                  <w:lang w:val="en-GB"/>
                </w:rPr>
                <w:t>https://bitbucket.sw.nxp.com/projects/STRX/repos/rfe/browse/docs/Project_Management/RFE_SW_Project_Management_Plan_(Safety_Plan).docx</w:t>
              </w:r>
            </w:hyperlink>
          </w:p>
        </w:tc>
      </w:tr>
      <w:tr w:rsidR="007F2850" w:rsidRPr="000E2F51" w14:paraId="1C798255" w14:textId="77777777" w:rsidTr="005A30B5">
        <w:trPr>
          <w:cantSplit/>
          <w:trHeight w:val="610"/>
        </w:trPr>
        <w:tc>
          <w:tcPr>
            <w:tcW w:w="2520" w:type="dxa"/>
          </w:tcPr>
          <w:p w14:paraId="26DA957A" w14:textId="2F92E227" w:rsidR="007F2850" w:rsidRPr="00C17BE4" w:rsidRDefault="007F2850" w:rsidP="00F504F1">
            <w:pPr>
              <w:pStyle w:val="TableRef"/>
              <w:numPr>
                <w:ilvl w:val="0"/>
                <w:numId w:val="37"/>
              </w:numPr>
              <w:rPr>
                <w:rFonts w:cs="Arial"/>
                <w:szCs w:val="20"/>
                <w:lang w:val="en-GB"/>
              </w:rPr>
            </w:pPr>
            <w:bookmarkStart w:id="138" w:name="_Ref57916973"/>
            <w:r w:rsidRPr="00C17BE4">
              <w:rPr>
                <w:rFonts w:cs="Arial"/>
                <w:szCs w:val="20"/>
                <w:lang w:val="en-GB"/>
              </w:rPr>
              <w:t xml:space="preserve">STRX </w:t>
            </w:r>
            <w:r>
              <w:rPr>
                <w:rFonts w:cs="Arial"/>
                <w:szCs w:val="20"/>
                <w:lang w:val="en-GB"/>
              </w:rPr>
              <w:t>RFE GUI</w:t>
            </w:r>
            <w:r w:rsidRPr="00C17BE4">
              <w:rPr>
                <w:rFonts w:cs="Arial"/>
                <w:szCs w:val="20"/>
                <w:lang w:val="en-GB"/>
              </w:rPr>
              <w:t xml:space="preserve"> Project Management Plan</w:t>
            </w:r>
            <w:bookmarkEnd w:id="138"/>
          </w:p>
        </w:tc>
        <w:tc>
          <w:tcPr>
            <w:tcW w:w="6840" w:type="dxa"/>
          </w:tcPr>
          <w:p w14:paraId="2AA52497" w14:textId="5554AD1B" w:rsidR="00515885" w:rsidRPr="00C17BE4" w:rsidRDefault="008630F3" w:rsidP="00515885">
            <w:pPr>
              <w:pStyle w:val="TableCell"/>
              <w:rPr>
                <w:rFonts w:cs="Arial"/>
                <w:szCs w:val="20"/>
                <w:lang w:val="en-GB"/>
              </w:rPr>
            </w:pPr>
            <w:hyperlink r:id="rId19" w:history="1">
              <w:r w:rsidR="00515885" w:rsidRPr="001F25C0">
                <w:rPr>
                  <w:rStyle w:val="Hyperlink"/>
                  <w:rFonts w:cs="Arial"/>
                  <w:szCs w:val="20"/>
                  <w:lang w:val="en-GB"/>
                </w:rPr>
                <w:t>https://bitbucket.sw.nxp.com/projects/STRX/repos/rfe/browse/docs/Project_Management</w:t>
              </w:r>
            </w:hyperlink>
          </w:p>
        </w:tc>
      </w:tr>
      <w:tr w:rsidR="00F504F1" w:rsidRPr="000E2F51" w14:paraId="6C0CA369" w14:textId="77777777" w:rsidTr="00ED00E6">
        <w:trPr>
          <w:cantSplit/>
        </w:trPr>
        <w:tc>
          <w:tcPr>
            <w:tcW w:w="2520" w:type="dxa"/>
          </w:tcPr>
          <w:p w14:paraId="3831C5A7" w14:textId="4682F55F" w:rsidR="00F504F1" w:rsidRPr="00C17BE4" w:rsidRDefault="00DB4B24" w:rsidP="00F504F1">
            <w:pPr>
              <w:pStyle w:val="TableRef"/>
              <w:numPr>
                <w:ilvl w:val="0"/>
                <w:numId w:val="37"/>
              </w:numPr>
              <w:rPr>
                <w:rFonts w:cs="Arial"/>
                <w:szCs w:val="20"/>
                <w:lang w:val="en-GB"/>
              </w:rPr>
            </w:pPr>
            <w:bookmarkStart w:id="139" w:name="_Ref530642935"/>
            <w:r w:rsidRPr="00C17BE4">
              <w:rPr>
                <w:rFonts w:cs="Arial"/>
                <w:szCs w:val="20"/>
                <w:lang w:val="en-GB"/>
              </w:rPr>
              <w:t>STRX RFE SW</w:t>
            </w:r>
            <w:r w:rsidR="00F504F1" w:rsidRPr="00C17BE4">
              <w:rPr>
                <w:rFonts w:cs="Arial"/>
                <w:szCs w:val="20"/>
                <w:lang w:val="en-GB"/>
              </w:rPr>
              <w:t xml:space="preserve"> Configuration Management Plan</w:t>
            </w:r>
            <w:bookmarkEnd w:id="139"/>
          </w:p>
        </w:tc>
        <w:tc>
          <w:tcPr>
            <w:tcW w:w="6840" w:type="dxa"/>
          </w:tcPr>
          <w:p w14:paraId="363C193A" w14:textId="674CE247" w:rsidR="00F504F1" w:rsidRDefault="00F504F1" w:rsidP="00F504F1">
            <w:pPr>
              <w:pStyle w:val="TableCell"/>
              <w:rPr>
                <w:rFonts w:cs="Arial"/>
                <w:szCs w:val="20"/>
                <w:highlight w:val="yellow"/>
                <w:lang w:val="en-GB"/>
              </w:rPr>
            </w:pPr>
          </w:p>
          <w:p w14:paraId="21B59607" w14:textId="77777777" w:rsidR="0089493F" w:rsidRPr="00C17BE4" w:rsidRDefault="008630F3" w:rsidP="00C17BE4">
            <w:pPr>
              <w:pStyle w:val="TableCell"/>
              <w:rPr>
                <w:rStyle w:val="Hyperlink"/>
                <w:rFonts w:cs="Arial"/>
                <w:lang w:val="en-GB"/>
              </w:rPr>
            </w:pPr>
            <w:hyperlink r:id="rId20" w:history="1">
              <w:r w:rsidR="0089493F" w:rsidRPr="00C17BE4">
                <w:rPr>
                  <w:rStyle w:val="Hyperlink"/>
                  <w:rFonts w:cs="Arial"/>
                  <w:szCs w:val="20"/>
                  <w:lang w:val="en-GB"/>
                </w:rPr>
                <w:t>https://bitbucket.sw.nxp.com/projects/STRX/repos/rfe_sw_process/browse/Change_and_Configuration_Management/RFE_Configuration_Management_Plan.docx</w:t>
              </w:r>
            </w:hyperlink>
          </w:p>
          <w:p w14:paraId="68785974" w14:textId="1D8B05CD" w:rsidR="0089493F" w:rsidRPr="00AC2FD5" w:rsidRDefault="008630F3">
            <w:pPr>
              <w:pStyle w:val="TableCell"/>
              <w:rPr>
                <w:rFonts w:cs="Arial"/>
                <w:szCs w:val="20"/>
                <w:highlight w:val="yellow"/>
                <w:lang w:val="en-GB"/>
              </w:rPr>
            </w:pPr>
            <w:hyperlink r:id="rId21" w:history="1">
              <w:r w:rsidR="0089493F" w:rsidRPr="00C17BE4">
                <w:rPr>
                  <w:rStyle w:val="Hyperlink"/>
                  <w:rFonts w:cs="Arial"/>
                  <w:szCs w:val="20"/>
                  <w:lang w:val="en-GB"/>
                </w:rPr>
                <w:t>https://crucible1.sw.nxp.com/cru/R-STRX-153</w:t>
              </w:r>
            </w:hyperlink>
          </w:p>
        </w:tc>
      </w:tr>
      <w:tr w:rsidR="007365CF" w:rsidRPr="000E2F51" w14:paraId="67BD9A88" w14:textId="77777777" w:rsidTr="00ED00E6">
        <w:trPr>
          <w:cantSplit/>
        </w:trPr>
        <w:tc>
          <w:tcPr>
            <w:tcW w:w="2520" w:type="dxa"/>
          </w:tcPr>
          <w:p w14:paraId="685A9D89" w14:textId="1E1F01F2" w:rsidR="007365CF" w:rsidRPr="00C17BE4" w:rsidRDefault="00DB4B24" w:rsidP="00B74AE0">
            <w:pPr>
              <w:pStyle w:val="TableRef"/>
              <w:numPr>
                <w:ilvl w:val="0"/>
                <w:numId w:val="37"/>
              </w:numPr>
              <w:rPr>
                <w:rFonts w:cs="Arial"/>
                <w:szCs w:val="20"/>
                <w:lang w:val="en-GB"/>
              </w:rPr>
            </w:pPr>
            <w:bookmarkStart w:id="140" w:name="_Ref524942517"/>
            <w:bookmarkStart w:id="141" w:name="_Ref530642731"/>
            <w:r w:rsidRPr="00C17BE4">
              <w:rPr>
                <w:rFonts w:cs="Arial"/>
                <w:szCs w:val="20"/>
                <w:lang w:val="en-GB"/>
              </w:rPr>
              <w:t>STRX RFE SW</w:t>
            </w:r>
            <w:r w:rsidR="007365CF" w:rsidRPr="00C17BE4">
              <w:rPr>
                <w:rFonts w:cs="Arial"/>
                <w:szCs w:val="20"/>
                <w:lang w:val="en-GB"/>
              </w:rPr>
              <w:t xml:space="preserve"> Risk </w:t>
            </w:r>
            <w:bookmarkEnd w:id="140"/>
            <w:r w:rsidR="00D8071E" w:rsidRPr="00C17BE4">
              <w:rPr>
                <w:rFonts w:cs="Arial"/>
                <w:szCs w:val="20"/>
                <w:lang w:val="en-GB"/>
              </w:rPr>
              <w:t>Register</w:t>
            </w:r>
            <w:bookmarkEnd w:id="141"/>
          </w:p>
        </w:tc>
        <w:tc>
          <w:tcPr>
            <w:tcW w:w="6840" w:type="dxa"/>
          </w:tcPr>
          <w:p w14:paraId="6712930C" w14:textId="6429072D" w:rsidR="007365CF" w:rsidRDefault="008630F3" w:rsidP="00C17BE4">
            <w:pPr>
              <w:pStyle w:val="TableCell"/>
              <w:rPr>
                <w:rFonts w:cs="Arial"/>
                <w:szCs w:val="20"/>
                <w:lang w:val="en-GB"/>
              </w:rPr>
            </w:pPr>
            <w:hyperlink r:id="rId22" w:history="1">
              <w:r w:rsidR="00E30374" w:rsidRPr="0072677A">
                <w:rPr>
                  <w:rStyle w:val="Hyperlink"/>
                  <w:rFonts w:cs="Arial"/>
                  <w:szCs w:val="20"/>
                  <w:lang w:val="en-GB"/>
                </w:rPr>
                <w:t>https://www.collabnet.nxp.com/sf/go/doc349045</w:t>
              </w:r>
            </w:hyperlink>
          </w:p>
          <w:p w14:paraId="775A8C19" w14:textId="7B618404" w:rsidR="00E30374" w:rsidRPr="00C17BE4" w:rsidRDefault="00E30374" w:rsidP="00C17BE4">
            <w:pPr>
              <w:pStyle w:val="TableCell"/>
              <w:rPr>
                <w:rFonts w:cs="Arial"/>
                <w:szCs w:val="20"/>
                <w:lang w:val="en-GB"/>
              </w:rPr>
            </w:pPr>
          </w:p>
        </w:tc>
      </w:tr>
      <w:tr w:rsidR="009D61D7" w:rsidRPr="000E2F51" w14:paraId="1004BCFF" w14:textId="77777777" w:rsidTr="00ED00E6">
        <w:trPr>
          <w:cantSplit/>
        </w:trPr>
        <w:tc>
          <w:tcPr>
            <w:tcW w:w="2520" w:type="dxa"/>
          </w:tcPr>
          <w:p w14:paraId="5C2D3913" w14:textId="24C816E9" w:rsidR="009D61D7" w:rsidRPr="00C17BE4" w:rsidRDefault="0010040C" w:rsidP="00B74AE0">
            <w:pPr>
              <w:pStyle w:val="TableRef"/>
              <w:numPr>
                <w:ilvl w:val="0"/>
                <w:numId w:val="37"/>
              </w:numPr>
              <w:rPr>
                <w:rFonts w:cs="Arial"/>
                <w:szCs w:val="20"/>
                <w:lang w:val="en-GB"/>
              </w:rPr>
            </w:pPr>
            <w:bookmarkStart w:id="142" w:name="_Ref44432352"/>
            <w:r>
              <w:rPr>
                <w:rFonts w:cs="Arial"/>
                <w:szCs w:val="20"/>
                <w:lang w:val="en-GB"/>
              </w:rPr>
              <w:t xml:space="preserve">Zebra </w:t>
            </w:r>
            <w:r w:rsidR="009D61D7" w:rsidRPr="00C17BE4">
              <w:rPr>
                <w:rFonts w:cs="Arial"/>
                <w:szCs w:val="20"/>
                <w:lang w:val="en-GB"/>
              </w:rPr>
              <w:t>Coding guidelines</w:t>
            </w:r>
            <w:bookmarkEnd w:id="142"/>
          </w:p>
        </w:tc>
        <w:tc>
          <w:tcPr>
            <w:tcW w:w="6840" w:type="dxa"/>
          </w:tcPr>
          <w:p w14:paraId="4DF3760D" w14:textId="44281CEE" w:rsidR="009D61D7" w:rsidRPr="0010040C" w:rsidRDefault="0010040C" w:rsidP="0010040C">
            <w:pPr>
              <w:pStyle w:val="TableCell"/>
              <w:rPr>
                <w:rStyle w:val="Hyperlink"/>
                <w:rFonts w:cs="Arial"/>
                <w:szCs w:val="20"/>
                <w:lang w:val="en-GB"/>
              </w:rPr>
            </w:pPr>
            <w:r w:rsidRPr="0010040C">
              <w:rPr>
                <w:rStyle w:val="Hyperlink"/>
                <w:rFonts w:cs="Arial"/>
                <w:szCs w:val="20"/>
                <w:lang w:val="en-GB"/>
              </w:rPr>
              <w:t>https://nxp1.sharepoint.com/:w:/r/sites/ampsoftware/Shared%20Documents/AMP%20SW%20Process%20-%20BU%20BCaM7%20Process%20Adoption%20in%20AMP%20BL/AP%20Software%20%20-%20Development/Best%20Practices/Best%20Practice_Coding_Guideline_Zebra.docx?d=w1a47db01b9dd45119e4d6f2e0368c7f4&amp;csf=1&amp;web=1&amp;e=Kr26MW</w:t>
            </w:r>
          </w:p>
        </w:tc>
      </w:tr>
      <w:tr w:rsidR="001E6DD7" w:rsidRPr="000E2F51" w14:paraId="2B64ABE4" w14:textId="77777777" w:rsidTr="00ED00E6">
        <w:trPr>
          <w:cantSplit/>
        </w:trPr>
        <w:tc>
          <w:tcPr>
            <w:tcW w:w="2520" w:type="dxa"/>
          </w:tcPr>
          <w:p w14:paraId="63E60A5D" w14:textId="05FED88E" w:rsidR="001E6DD7" w:rsidRPr="00C17BE4" w:rsidRDefault="001E6DD7" w:rsidP="00B74AE0">
            <w:pPr>
              <w:pStyle w:val="TableRef"/>
              <w:numPr>
                <w:ilvl w:val="0"/>
                <w:numId w:val="37"/>
              </w:numPr>
              <w:rPr>
                <w:rFonts w:cs="Arial"/>
                <w:szCs w:val="20"/>
                <w:lang w:val="en-GB"/>
              </w:rPr>
            </w:pPr>
            <w:bookmarkStart w:id="143" w:name="_Ref44502932"/>
            <w:r w:rsidRPr="00C17BE4">
              <w:rPr>
                <w:rFonts w:cs="Arial"/>
                <w:szCs w:val="20"/>
                <w:lang w:val="en-GB"/>
              </w:rPr>
              <w:t>HIS Metrics Template</w:t>
            </w:r>
            <w:bookmarkEnd w:id="143"/>
          </w:p>
        </w:tc>
        <w:tc>
          <w:tcPr>
            <w:tcW w:w="6840" w:type="dxa"/>
          </w:tcPr>
          <w:p w14:paraId="0B287D89" w14:textId="3FFE063A" w:rsidR="001E6DD7" w:rsidRPr="003B2CF6" w:rsidRDefault="008630F3" w:rsidP="009D61D7">
            <w:pPr>
              <w:pStyle w:val="TableText"/>
              <w:rPr>
                <w:rStyle w:val="Hyperlink"/>
                <w:rFonts w:ascii="Arial" w:hAnsi="Arial" w:cs="Arial"/>
                <w:sz w:val="18"/>
                <w:lang w:val="en-GB"/>
              </w:rPr>
            </w:pPr>
            <w:hyperlink r:id="rId23" w:history="1">
              <w:r w:rsidR="001E6DD7" w:rsidRPr="003B2CF6">
                <w:rPr>
                  <w:rStyle w:val="Hyperlink"/>
                  <w:rFonts w:ascii="Arial" w:hAnsi="Arial" w:cs="Arial"/>
                  <w:sz w:val="18"/>
                  <w:lang w:val="en-GB"/>
                </w:rPr>
                <w:t>https://nxp1.sharepoint.com/:x:/r/sites/ampsoftware/_layouts/15/Doc.aspx?sourcedoc=%7B5FBF18BE-BCD1-4F39-9D65-465597E3F36F%7D&amp;file=BL%20AMP%20Software%20Project%20HIS%20Metrics%20Report%20Content%20(Template).xlsx&amp;action=default&amp;mobileredirect=true</w:t>
              </w:r>
            </w:hyperlink>
          </w:p>
        </w:tc>
      </w:tr>
    </w:tbl>
    <w:p w14:paraId="6FDE528F" w14:textId="091095E6" w:rsidR="0046597F" w:rsidRPr="00433869" w:rsidRDefault="00433869" w:rsidP="00433869">
      <w:pPr>
        <w:pStyle w:val="Caption"/>
        <w:jc w:val="center"/>
        <w:rPr>
          <w:sz w:val="20"/>
        </w:rPr>
      </w:pPr>
      <w:r w:rsidRPr="00433869">
        <w:rPr>
          <w:sz w:val="20"/>
        </w:rPr>
        <w:t xml:space="preserve">Table </w:t>
      </w:r>
      <w:r w:rsidRPr="00433869">
        <w:rPr>
          <w:sz w:val="20"/>
        </w:rPr>
        <w:fldChar w:fldCharType="begin"/>
      </w:r>
      <w:r w:rsidRPr="00433869">
        <w:rPr>
          <w:sz w:val="20"/>
        </w:rPr>
        <w:instrText xml:space="preserve"> SEQ Table \* ARABIC </w:instrText>
      </w:r>
      <w:r w:rsidRPr="00433869">
        <w:rPr>
          <w:sz w:val="20"/>
        </w:rPr>
        <w:fldChar w:fldCharType="separate"/>
      </w:r>
      <w:r w:rsidR="00797292">
        <w:rPr>
          <w:noProof/>
          <w:sz w:val="20"/>
        </w:rPr>
        <w:t>8</w:t>
      </w:r>
      <w:r w:rsidRPr="00433869">
        <w:rPr>
          <w:sz w:val="20"/>
        </w:rPr>
        <w:fldChar w:fldCharType="end"/>
      </w:r>
      <w:r w:rsidRPr="00433869">
        <w:rPr>
          <w:sz w:val="20"/>
        </w:rPr>
        <w:t xml:space="preserve"> Reference Table</w:t>
      </w:r>
    </w:p>
    <w:p w14:paraId="3F121B28" w14:textId="77777777" w:rsidR="00433869" w:rsidRDefault="00433869" w:rsidP="00A70DDC">
      <w:pPr>
        <w:ind w:left="426"/>
      </w:pPr>
    </w:p>
    <w:p w14:paraId="34A893E4" w14:textId="77777777" w:rsidR="0046597F" w:rsidRDefault="0046597F" w:rsidP="00A70DDC">
      <w:pPr>
        <w:pStyle w:val="Heading2"/>
        <w:tabs>
          <w:tab w:val="clear" w:pos="1836"/>
        </w:tabs>
        <w:spacing w:before="0" w:after="0"/>
        <w:ind w:left="720" w:hanging="720"/>
      </w:pPr>
      <w:bookmarkStart w:id="144" w:name="_Toc524692729"/>
      <w:bookmarkStart w:id="145" w:name="_Toc63431138"/>
      <w:r>
        <w:t>Terms/Acronyms and Definitions</w:t>
      </w:r>
      <w:bookmarkEnd w:id="144"/>
      <w:bookmarkEnd w:id="145"/>
    </w:p>
    <w:p w14:paraId="423E5ACF" w14:textId="77777777" w:rsidR="00ED00E6" w:rsidRDefault="00ED00E6" w:rsidP="00A70DDC">
      <w:pPr>
        <w:ind w:left="720"/>
        <w:rPr>
          <w:highlight w:val="yellow"/>
        </w:rPr>
      </w:pPr>
    </w:p>
    <w:p w14:paraId="6D2E8DE4" w14:textId="77777777" w:rsidR="0046597F" w:rsidRPr="008176EB" w:rsidRDefault="0046597F" w:rsidP="00A70DDC">
      <w:pPr>
        <w:ind w:left="720"/>
        <w:rPr>
          <w:i/>
          <w:highlight w:val="yellow"/>
        </w:rPr>
      </w:pPr>
    </w:p>
    <w:tbl>
      <w:tblPr>
        <w:tblW w:w="6011"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3"/>
        <w:gridCol w:w="3308"/>
      </w:tblGrid>
      <w:tr w:rsidR="0046597F" w:rsidRPr="000E2F51" w14:paraId="521EB847" w14:textId="77777777" w:rsidTr="00AC2FD5">
        <w:trPr>
          <w:cantSplit/>
          <w:tblHeader/>
        </w:trPr>
        <w:tc>
          <w:tcPr>
            <w:tcW w:w="2703" w:type="dxa"/>
            <w:shd w:val="pct20" w:color="auto" w:fill="auto"/>
          </w:tcPr>
          <w:p w14:paraId="2E0643BD" w14:textId="77777777" w:rsidR="0046597F" w:rsidRPr="008176EB" w:rsidRDefault="0046597F" w:rsidP="00A70DDC">
            <w:pPr>
              <w:jc w:val="center"/>
              <w:rPr>
                <w:b/>
                <w:i/>
                <w:szCs w:val="22"/>
              </w:rPr>
            </w:pPr>
            <w:r w:rsidRPr="008176EB">
              <w:rPr>
                <w:b/>
                <w:i/>
                <w:szCs w:val="22"/>
              </w:rPr>
              <w:t>Acronym / Terms</w:t>
            </w:r>
          </w:p>
        </w:tc>
        <w:tc>
          <w:tcPr>
            <w:tcW w:w="3308" w:type="dxa"/>
            <w:shd w:val="pct20" w:color="auto" w:fill="auto"/>
          </w:tcPr>
          <w:p w14:paraId="41617051" w14:textId="77777777" w:rsidR="0046597F" w:rsidRPr="008176EB" w:rsidRDefault="0046597F" w:rsidP="00A70DDC">
            <w:pPr>
              <w:jc w:val="center"/>
              <w:rPr>
                <w:b/>
                <w:i/>
                <w:szCs w:val="22"/>
              </w:rPr>
            </w:pPr>
            <w:r w:rsidRPr="008176EB">
              <w:rPr>
                <w:b/>
                <w:i/>
                <w:szCs w:val="22"/>
              </w:rPr>
              <w:t>Definition</w:t>
            </w:r>
          </w:p>
        </w:tc>
      </w:tr>
      <w:tr w:rsidR="0074714C" w:rsidRPr="000E2F51" w14:paraId="4C01CBBC" w14:textId="77777777" w:rsidTr="00AC2FD5">
        <w:trPr>
          <w:cantSplit/>
        </w:trPr>
        <w:tc>
          <w:tcPr>
            <w:tcW w:w="2703" w:type="dxa"/>
          </w:tcPr>
          <w:p w14:paraId="7F90685C" w14:textId="77777777" w:rsidR="0074714C" w:rsidRPr="00B55F6E" w:rsidRDefault="0074714C" w:rsidP="0074714C">
            <w:pPr>
              <w:pStyle w:val="TableCell"/>
              <w:rPr>
                <w:rFonts w:cs="Arial"/>
                <w:szCs w:val="20"/>
                <w:lang w:val="en-GB"/>
              </w:rPr>
            </w:pPr>
            <w:r w:rsidRPr="00B55F6E">
              <w:rPr>
                <w:rFonts w:cs="Arial"/>
                <w:szCs w:val="20"/>
                <w:lang w:val="en-GB"/>
              </w:rPr>
              <w:t>CM</w:t>
            </w:r>
          </w:p>
        </w:tc>
        <w:tc>
          <w:tcPr>
            <w:tcW w:w="3308" w:type="dxa"/>
          </w:tcPr>
          <w:p w14:paraId="62009931" w14:textId="77777777" w:rsidR="0074714C" w:rsidRPr="00B55F6E" w:rsidRDefault="0074714C" w:rsidP="0074714C">
            <w:pPr>
              <w:pStyle w:val="TableCell"/>
              <w:rPr>
                <w:rFonts w:cs="Arial"/>
                <w:szCs w:val="20"/>
                <w:lang w:val="en-GB"/>
              </w:rPr>
            </w:pPr>
            <w:r w:rsidRPr="00B55F6E">
              <w:rPr>
                <w:rFonts w:cs="Arial"/>
                <w:szCs w:val="20"/>
                <w:lang w:val="en-GB"/>
              </w:rPr>
              <w:t>Configuration Management</w:t>
            </w:r>
          </w:p>
        </w:tc>
      </w:tr>
      <w:tr w:rsidR="0074714C" w:rsidRPr="000E2F51" w14:paraId="7ED78AAA" w14:textId="77777777" w:rsidTr="00AC2FD5">
        <w:trPr>
          <w:cantSplit/>
        </w:trPr>
        <w:tc>
          <w:tcPr>
            <w:tcW w:w="2703" w:type="dxa"/>
          </w:tcPr>
          <w:p w14:paraId="7BF1CA74" w14:textId="77777777" w:rsidR="0074714C" w:rsidRPr="00B55F6E" w:rsidRDefault="0074714C" w:rsidP="0074714C">
            <w:pPr>
              <w:pStyle w:val="TableCell"/>
              <w:rPr>
                <w:rFonts w:cs="Arial"/>
                <w:szCs w:val="20"/>
                <w:lang w:val="en-GB"/>
              </w:rPr>
            </w:pPr>
            <w:r w:rsidRPr="00B55F6E">
              <w:rPr>
                <w:rFonts w:cs="Arial"/>
                <w:szCs w:val="20"/>
                <w:lang w:val="en-GB"/>
              </w:rPr>
              <w:t>CR</w:t>
            </w:r>
          </w:p>
        </w:tc>
        <w:tc>
          <w:tcPr>
            <w:tcW w:w="3308" w:type="dxa"/>
          </w:tcPr>
          <w:p w14:paraId="05F0B835" w14:textId="77777777" w:rsidR="0074714C" w:rsidRPr="00B55F6E" w:rsidRDefault="0074714C" w:rsidP="0074714C">
            <w:pPr>
              <w:pStyle w:val="TableCell"/>
              <w:rPr>
                <w:rFonts w:cs="Arial"/>
                <w:szCs w:val="20"/>
                <w:lang w:val="en-GB"/>
              </w:rPr>
            </w:pPr>
            <w:r w:rsidRPr="00B55F6E">
              <w:rPr>
                <w:rFonts w:cs="Arial"/>
                <w:szCs w:val="20"/>
                <w:lang w:val="en-GB"/>
              </w:rPr>
              <w:t>Change Request</w:t>
            </w:r>
          </w:p>
        </w:tc>
      </w:tr>
      <w:tr w:rsidR="0074714C" w:rsidRPr="000E2F51" w14:paraId="216808F8" w14:textId="77777777" w:rsidTr="00AC2FD5">
        <w:trPr>
          <w:cantSplit/>
        </w:trPr>
        <w:tc>
          <w:tcPr>
            <w:tcW w:w="2703" w:type="dxa"/>
          </w:tcPr>
          <w:p w14:paraId="2DEF8B8D" w14:textId="77777777" w:rsidR="0074714C" w:rsidRPr="00B55F6E" w:rsidRDefault="0074714C" w:rsidP="0074714C">
            <w:pPr>
              <w:pStyle w:val="TableCell"/>
              <w:rPr>
                <w:rFonts w:cs="Arial"/>
                <w:szCs w:val="20"/>
                <w:lang w:val="en-GB"/>
              </w:rPr>
            </w:pPr>
            <w:r w:rsidRPr="00B55F6E">
              <w:rPr>
                <w:rFonts w:cs="Arial"/>
                <w:szCs w:val="20"/>
                <w:lang w:val="en-GB"/>
              </w:rPr>
              <w:t>ISO</w:t>
            </w:r>
          </w:p>
        </w:tc>
        <w:tc>
          <w:tcPr>
            <w:tcW w:w="3308" w:type="dxa"/>
          </w:tcPr>
          <w:p w14:paraId="59C97A5C" w14:textId="77777777" w:rsidR="0074714C" w:rsidRPr="00B55F6E" w:rsidRDefault="0074714C" w:rsidP="0074714C">
            <w:pPr>
              <w:pStyle w:val="TableCell"/>
              <w:rPr>
                <w:rFonts w:cs="Arial"/>
                <w:szCs w:val="20"/>
                <w:lang w:val="en-GB"/>
              </w:rPr>
            </w:pPr>
            <w:r w:rsidRPr="00B55F6E">
              <w:rPr>
                <w:rFonts w:cs="Arial"/>
                <w:szCs w:val="20"/>
                <w:lang w:val="en-GB"/>
              </w:rPr>
              <w:t>International Standards Organization</w:t>
            </w:r>
          </w:p>
        </w:tc>
      </w:tr>
      <w:tr w:rsidR="0074714C" w:rsidRPr="000E2F51" w14:paraId="6270C33C" w14:textId="77777777" w:rsidTr="00AC2FD5">
        <w:trPr>
          <w:cantSplit/>
        </w:trPr>
        <w:tc>
          <w:tcPr>
            <w:tcW w:w="2703" w:type="dxa"/>
          </w:tcPr>
          <w:p w14:paraId="2F2CDB00" w14:textId="77777777" w:rsidR="0074714C" w:rsidRPr="00B55F6E" w:rsidRDefault="0074714C" w:rsidP="0074714C">
            <w:pPr>
              <w:pStyle w:val="TableCell"/>
              <w:rPr>
                <w:rFonts w:cs="Arial"/>
                <w:szCs w:val="20"/>
                <w:lang w:val="en-GB"/>
              </w:rPr>
            </w:pPr>
            <w:r w:rsidRPr="00B55F6E">
              <w:rPr>
                <w:rFonts w:cs="Arial"/>
                <w:szCs w:val="20"/>
                <w:lang w:val="en-GB"/>
              </w:rPr>
              <w:t>PM</w:t>
            </w:r>
          </w:p>
        </w:tc>
        <w:tc>
          <w:tcPr>
            <w:tcW w:w="3308" w:type="dxa"/>
          </w:tcPr>
          <w:p w14:paraId="66DA5EB9" w14:textId="77777777" w:rsidR="0074714C" w:rsidRPr="00B55F6E" w:rsidRDefault="0074714C" w:rsidP="0074714C">
            <w:pPr>
              <w:pStyle w:val="TableCell"/>
              <w:rPr>
                <w:rFonts w:cs="Arial"/>
                <w:szCs w:val="20"/>
                <w:lang w:val="en-GB"/>
              </w:rPr>
            </w:pPr>
            <w:r w:rsidRPr="00B55F6E">
              <w:rPr>
                <w:rFonts w:cs="Arial"/>
                <w:szCs w:val="20"/>
                <w:lang w:val="en-GB"/>
              </w:rPr>
              <w:t>Project Manager</w:t>
            </w:r>
          </w:p>
        </w:tc>
      </w:tr>
      <w:tr w:rsidR="0074714C" w:rsidRPr="000E2F51" w14:paraId="2860D46A" w14:textId="77777777" w:rsidTr="00AC2FD5">
        <w:trPr>
          <w:cantSplit/>
        </w:trPr>
        <w:tc>
          <w:tcPr>
            <w:tcW w:w="2703" w:type="dxa"/>
          </w:tcPr>
          <w:p w14:paraId="1AFEC172" w14:textId="5BCE5B63" w:rsidR="0074714C" w:rsidRPr="00B55F6E" w:rsidRDefault="0074714C" w:rsidP="0074714C">
            <w:pPr>
              <w:pStyle w:val="TableCell"/>
              <w:rPr>
                <w:rFonts w:cs="Arial"/>
                <w:szCs w:val="20"/>
                <w:lang w:val="en-GB"/>
              </w:rPr>
            </w:pPr>
            <w:r w:rsidRPr="00B55F6E">
              <w:rPr>
                <w:rFonts w:cs="Arial"/>
                <w:szCs w:val="20"/>
                <w:lang w:val="en-GB"/>
              </w:rPr>
              <w:t>QA</w:t>
            </w:r>
          </w:p>
        </w:tc>
        <w:tc>
          <w:tcPr>
            <w:tcW w:w="3308" w:type="dxa"/>
          </w:tcPr>
          <w:p w14:paraId="3A4FF46D" w14:textId="77777777" w:rsidR="0074714C" w:rsidRPr="00B55F6E" w:rsidRDefault="0074714C" w:rsidP="0074714C">
            <w:pPr>
              <w:pStyle w:val="TableCell"/>
              <w:rPr>
                <w:rFonts w:cs="Arial"/>
                <w:szCs w:val="20"/>
                <w:lang w:val="en-GB"/>
              </w:rPr>
            </w:pPr>
            <w:r w:rsidRPr="00B55F6E">
              <w:rPr>
                <w:rFonts w:cs="Arial"/>
                <w:szCs w:val="20"/>
                <w:lang w:val="en-GB"/>
              </w:rPr>
              <w:t>Quality Assurance</w:t>
            </w:r>
          </w:p>
        </w:tc>
      </w:tr>
      <w:tr w:rsidR="006F4CD8" w:rsidRPr="000E2F51" w14:paraId="7B252042" w14:textId="77777777" w:rsidTr="00AC2FD5">
        <w:trPr>
          <w:cantSplit/>
        </w:trPr>
        <w:tc>
          <w:tcPr>
            <w:tcW w:w="2703" w:type="dxa"/>
          </w:tcPr>
          <w:p w14:paraId="72E80C5F" w14:textId="4B3F35D6" w:rsidR="006F4CD8" w:rsidRPr="00B55F6E" w:rsidRDefault="006F4CD8" w:rsidP="0074714C">
            <w:pPr>
              <w:pStyle w:val="TableCell"/>
              <w:rPr>
                <w:rFonts w:cs="Arial"/>
                <w:szCs w:val="20"/>
                <w:lang w:val="en-GB"/>
              </w:rPr>
            </w:pPr>
            <w:r>
              <w:rPr>
                <w:rFonts w:cs="Arial"/>
                <w:szCs w:val="20"/>
                <w:lang w:val="en-GB"/>
              </w:rPr>
              <w:t>QAE</w:t>
            </w:r>
          </w:p>
        </w:tc>
        <w:tc>
          <w:tcPr>
            <w:tcW w:w="3308" w:type="dxa"/>
          </w:tcPr>
          <w:p w14:paraId="4B2F92F2" w14:textId="3AB21FB6" w:rsidR="006F4CD8" w:rsidRPr="00B55F6E" w:rsidRDefault="006F4CD8" w:rsidP="0074714C">
            <w:pPr>
              <w:pStyle w:val="TableCell"/>
              <w:rPr>
                <w:rFonts w:cs="Arial"/>
                <w:szCs w:val="20"/>
                <w:lang w:val="en-GB"/>
              </w:rPr>
            </w:pPr>
            <w:r>
              <w:rPr>
                <w:rFonts w:cs="Arial"/>
                <w:szCs w:val="20"/>
                <w:lang w:val="en-GB"/>
              </w:rPr>
              <w:t>Quality Assurance Engineer</w:t>
            </w:r>
          </w:p>
        </w:tc>
      </w:tr>
      <w:tr w:rsidR="0074714C" w:rsidRPr="000E2F51" w14:paraId="7570EF6C" w14:textId="77777777" w:rsidTr="00AC2FD5">
        <w:trPr>
          <w:cantSplit/>
        </w:trPr>
        <w:tc>
          <w:tcPr>
            <w:tcW w:w="2703" w:type="dxa"/>
          </w:tcPr>
          <w:p w14:paraId="25C19FAE" w14:textId="77777777" w:rsidR="0074714C" w:rsidRPr="00B55F6E" w:rsidRDefault="0074714C" w:rsidP="0074714C">
            <w:pPr>
              <w:pStyle w:val="TableCell"/>
              <w:rPr>
                <w:rFonts w:cs="Arial"/>
                <w:szCs w:val="20"/>
                <w:lang w:val="en-GB"/>
              </w:rPr>
            </w:pPr>
            <w:r w:rsidRPr="00B55F6E">
              <w:rPr>
                <w:rFonts w:cs="Arial"/>
                <w:szCs w:val="20"/>
                <w:lang w:val="en-GB"/>
              </w:rPr>
              <w:lastRenderedPageBreak/>
              <w:t>RRR</w:t>
            </w:r>
          </w:p>
        </w:tc>
        <w:tc>
          <w:tcPr>
            <w:tcW w:w="3308" w:type="dxa"/>
          </w:tcPr>
          <w:p w14:paraId="1017A065" w14:textId="77777777" w:rsidR="0074714C" w:rsidRPr="00B55F6E" w:rsidRDefault="0074714C" w:rsidP="0074714C">
            <w:pPr>
              <w:pStyle w:val="TableCell"/>
              <w:rPr>
                <w:rFonts w:cs="Arial"/>
                <w:szCs w:val="20"/>
                <w:lang w:val="en-GB"/>
              </w:rPr>
            </w:pPr>
            <w:r w:rsidRPr="00B55F6E">
              <w:rPr>
                <w:rFonts w:cs="Arial"/>
                <w:szCs w:val="20"/>
                <w:lang w:val="en-GB"/>
              </w:rPr>
              <w:t>Release Readiness Review</w:t>
            </w:r>
          </w:p>
        </w:tc>
      </w:tr>
      <w:tr w:rsidR="0074714C" w:rsidRPr="000E2F51" w14:paraId="22507031" w14:textId="77777777" w:rsidTr="00AC2FD5">
        <w:trPr>
          <w:cantSplit/>
        </w:trPr>
        <w:tc>
          <w:tcPr>
            <w:tcW w:w="2703" w:type="dxa"/>
          </w:tcPr>
          <w:p w14:paraId="089DECF0" w14:textId="77777777" w:rsidR="0074714C" w:rsidRPr="00B55F6E" w:rsidRDefault="0074714C" w:rsidP="0074714C">
            <w:pPr>
              <w:pStyle w:val="TableCell"/>
              <w:rPr>
                <w:rFonts w:cs="Arial"/>
                <w:szCs w:val="20"/>
                <w:lang w:val="en-GB"/>
              </w:rPr>
            </w:pPr>
            <w:r w:rsidRPr="00B55F6E">
              <w:rPr>
                <w:rFonts w:cs="Arial"/>
                <w:szCs w:val="20"/>
                <w:lang w:val="en-GB"/>
              </w:rPr>
              <w:t>RTM</w:t>
            </w:r>
          </w:p>
        </w:tc>
        <w:tc>
          <w:tcPr>
            <w:tcW w:w="3308" w:type="dxa"/>
          </w:tcPr>
          <w:p w14:paraId="2D97597A" w14:textId="77777777" w:rsidR="0074714C" w:rsidRPr="00B55F6E" w:rsidRDefault="0074714C" w:rsidP="0074714C">
            <w:pPr>
              <w:pStyle w:val="TableCell"/>
              <w:rPr>
                <w:rFonts w:cs="Arial"/>
                <w:szCs w:val="20"/>
                <w:lang w:val="en-GB"/>
              </w:rPr>
            </w:pPr>
            <w:r w:rsidRPr="00B55F6E">
              <w:rPr>
                <w:rFonts w:cs="Arial"/>
                <w:szCs w:val="20"/>
                <w:lang w:val="en-GB"/>
              </w:rPr>
              <w:t>Release to Market</w:t>
            </w:r>
          </w:p>
        </w:tc>
      </w:tr>
      <w:tr w:rsidR="0074714C" w:rsidRPr="000E2F51" w14:paraId="4EE9748C" w14:textId="77777777" w:rsidTr="00AC2FD5">
        <w:trPr>
          <w:cantSplit/>
        </w:trPr>
        <w:tc>
          <w:tcPr>
            <w:tcW w:w="2703" w:type="dxa"/>
          </w:tcPr>
          <w:p w14:paraId="02ECDD99" w14:textId="137486A4" w:rsidR="0074714C" w:rsidRPr="00B55F6E" w:rsidRDefault="00AC2FD5" w:rsidP="0074714C">
            <w:pPr>
              <w:pStyle w:val="TableCell"/>
              <w:rPr>
                <w:rFonts w:cs="Arial"/>
                <w:szCs w:val="20"/>
                <w:lang w:val="en-GB"/>
              </w:rPr>
            </w:pPr>
            <w:r>
              <w:rPr>
                <w:rFonts w:cs="Arial"/>
                <w:szCs w:val="20"/>
                <w:lang w:val="en-GB"/>
              </w:rPr>
              <w:t>RFE</w:t>
            </w:r>
          </w:p>
        </w:tc>
        <w:tc>
          <w:tcPr>
            <w:tcW w:w="3308" w:type="dxa"/>
          </w:tcPr>
          <w:p w14:paraId="53FDE93C" w14:textId="12A608FD" w:rsidR="0074714C" w:rsidRPr="00B55F6E" w:rsidRDefault="00F31603" w:rsidP="0074714C">
            <w:pPr>
              <w:pStyle w:val="TableCell"/>
              <w:rPr>
                <w:rFonts w:cs="Arial"/>
                <w:szCs w:val="20"/>
                <w:lang w:val="en-GB"/>
              </w:rPr>
            </w:pPr>
            <w:r>
              <w:rPr>
                <w:rFonts w:cs="Arial"/>
                <w:szCs w:val="20"/>
                <w:lang w:val="en-GB"/>
              </w:rPr>
              <w:t>Radio Front End</w:t>
            </w:r>
          </w:p>
        </w:tc>
      </w:tr>
      <w:tr w:rsidR="0074714C" w:rsidRPr="000E2F51" w14:paraId="02B42953" w14:textId="77777777" w:rsidTr="00AC2FD5">
        <w:trPr>
          <w:cantSplit/>
        </w:trPr>
        <w:tc>
          <w:tcPr>
            <w:tcW w:w="2703" w:type="dxa"/>
          </w:tcPr>
          <w:p w14:paraId="6D28EFDB" w14:textId="77777777" w:rsidR="0074714C" w:rsidRPr="00B55F6E" w:rsidRDefault="0074714C" w:rsidP="0074714C">
            <w:pPr>
              <w:pStyle w:val="TableCell"/>
              <w:rPr>
                <w:rFonts w:cs="Arial"/>
                <w:szCs w:val="20"/>
                <w:lang w:val="en-GB"/>
              </w:rPr>
            </w:pPr>
            <w:r w:rsidRPr="00B55F6E">
              <w:rPr>
                <w:rFonts w:cs="Arial"/>
                <w:szCs w:val="20"/>
                <w:lang w:val="en-GB"/>
              </w:rPr>
              <w:t>SPMP</w:t>
            </w:r>
          </w:p>
        </w:tc>
        <w:tc>
          <w:tcPr>
            <w:tcW w:w="3308" w:type="dxa"/>
          </w:tcPr>
          <w:p w14:paraId="56868BF5" w14:textId="77777777" w:rsidR="0074714C" w:rsidRPr="00B55F6E" w:rsidRDefault="0074714C" w:rsidP="0074714C">
            <w:pPr>
              <w:pStyle w:val="TableCell"/>
              <w:rPr>
                <w:rFonts w:cs="Arial"/>
                <w:szCs w:val="20"/>
                <w:lang w:val="en-GB"/>
              </w:rPr>
            </w:pPr>
            <w:r w:rsidRPr="00B55F6E">
              <w:rPr>
                <w:rFonts w:cs="Arial"/>
                <w:szCs w:val="20"/>
                <w:lang w:val="en-GB"/>
              </w:rPr>
              <w:t>Software Project Management Plan</w:t>
            </w:r>
          </w:p>
        </w:tc>
      </w:tr>
      <w:tr w:rsidR="0074714C" w:rsidRPr="000E2F51" w14:paraId="2074E6C4" w14:textId="77777777" w:rsidTr="00AC2FD5">
        <w:trPr>
          <w:cantSplit/>
        </w:trPr>
        <w:tc>
          <w:tcPr>
            <w:tcW w:w="2703" w:type="dxa"/>
          </w:tcPr>
          <w:p w14:paraId="54A1F72B" w14:textId="77777777" w:rsidR="0074714C" w:rsidRPr="00B55F6E" w:rsidRDefault="0074714C" w:rsidP="0074714C">
            <w:pPr>
              <w:pStyle w:val="TableCell"/>
              <w:rPr>
                <w:rFonts w:cs="Arial"/>
                <w:szCs w:val="20"/>
                <w:lang w:val="en-GB"/>
              </w:rPr>
            </w:pPr>
            <w:r w:rsidRPr="00B55F6E">
              <w:rPr>
                <w:rFonts w:cs="Arial"/>
                <w:szCs w:val="20"/>
                <w:lang w:val="en-GB"/>
              </w:rPr>
              <w:t>SQAP</w:t>
            </w:r>
          </w:p>
        </w:tc>
        <w:tc>
          <w:tcPr>
            <w:tcW w:w="3308" w:type="dxa"/>
          </w:tcPr>
          <w:p w14:paraId="6494184B" w14:textId="77777777" w:rsidR="0074714C" w:rsidRPr="00B55F6E" w:rsidRDefault="0074714C" w:rsidP="0074714C">
            <w:pPr>
              <w:pStyle w:val="TableCell"/>
              <w:rPr>
                <w:rFonts w:cs="Arial"/>
                <w:szCs w:val="20"/>
                <w:lang w:val="en-GB"/>
              </w:rPr>
            </w:pPr>
            <w:r w:rsidRPr="00B55F6E">
              <w:rPr>
                <w:rFonts w:cs="Arial"/>
                <w:szCs w:val="20"/>
                <w:lang w:val="en-GB"/>
              </w:rPr>
              <w:t>Software Quality Assurance Plan</w:t>
            </w:r>
          </w:p>
        </w:tc>
      </w:tr>
      <w:tr w:rsidR="0074714C" w:rsidRPr="000E2F51" w14:paraId="0393771C" w14:textId="77777777" w:rsidTr="00AC2FD5">
        <w:trPr>
          <w:cantSplit/>
        </w:trPr>
        <w:tc>
          <w:tcPr>
            <w:tcW w:w="2703" w:type="dxa"/>
          </w:tcPr>
          <w:p w14:paraId="3FC5A7CC" w14:textId="77777777" w:rsidR="0074714C" w:rsidRPr="00B55F6E" w:rsidRDefault="0074714C" w:rsidP="0074714C">
            <w:pPr>
              <w:pStyle w:val="TableCell"/>
              <w:rPr>
                <w:rFonts w:cs="Arial"/>
                <w:szCs w:val="20"/>
                <w:lang w:val="en-GB"/>
              </w:rPr>
            </w:pPr>
            <w:r w:rsidRPr="00B55F6E">
              <w:rPr>
                <w:rFonts w:cs="Arial"/>
                <w:szCs w:val="20"/>
                <w:lang w:val="en-GB"/>
              </w:rPr>
              <w:t>SQA</w:t>
            </w:r>
          </w:p>
        </w:tc>
        <w:tc>
          <w:tcPr>
            <w:tcW w:w="3308" w:type="dxa"/>
          </w:tcPr>
          <w:p w14:paraId="1CC31899" w14:textId="77777777" w:rsidR="0074714C" w:rsidRPr="00B55F6E" w:rsidRDefault="0074714C" w:rsidP="0074714C">
            <w:pPr>
              <w:pStyle w:val="TableCell"/>
              <w:rPr>
                <w:rFonts w:cs="Arial"/>
                <w:szCs w:val="20"/>
                <w:lang w:val="en-GB"/>
              </w:rPr>
            </w:pPr>
            <w:r w:rsidRPr="00B55F6E">
              <w:rPr>
                <w:rFonts w:cs="Arial"/>
                <w:szCs w:val="20"/>
                <w:lang w:val="en-GB"/>
              </w:rPr>
              <w:t>Software Quality Assurance Engineer</w:t>
            </w:r>
          </w:p>
        </w:tc>
      </w:tr>
      <w:tr w:rsidR="0074714C" w:rsidRPr="000E2F51" w14:paraId="4B885234" w14:textId="77777777" w:rsidTr="00AC2FD5">
        <w:trPr>
          <w:cantSplit/>
        </w:trPr>
        <w:tc>
          <w:tcPr>
            <w:tcW w:w="2703" w:type="dxa"/>
          </w:tcPr>
          <w:p w14:paraId="4B4D1243" w14:textId="77777777" w:rsidR="0074714C" w:rsidRPr="00B55F6E" w:rsidRDefault="0074714C" w:rsidP="0074714C">
            <w:pPr>
              <w:pStyle w:val="TableCell"/>
              <w:rPr>
                <w:rFonts w:cs="Arial"/>
                <w:szCs w:val="20"/>
                <w:lang w:val="en-GB"/>
              </w:rPr>
            </w:pPr>
            <w:r w:rsidRPr="00B55F6E">
              <w:rPr>
                <w:rFonts w:cs="Arial"/>
                <w:szCs w:val="20"/>
                <w:lang w:val="en-GB"/>
              </w:rPr>
              <w:t>SW</w:t>
            </w:r>
          </w:p>
        </w:tc>
        <w:tc>
          <w:tcPr>
            <w:tcW w:w="3308" w:type="dxa"/>
          </w:tcPr>
          <w:p w14:paraId="66C26ACE" w14:textId="77777777" w:rsidR="0074714C" w:rsidRPr="00B55F6E" w:rsidRDefault="0074714C" w:rsidP="0074714C">
            <w:pPr>
              <w:pStyle w:val="TableCell"/>
              <w:rPr>
                <w:rFonts w:cs="Arial"/>
                <w:szCs w:val="20"/>
                <w:lang w:val="en-GB"/>
              </w:rPr>
            </w:pPr>
            <w:r w:rsidRPr="00B55F6E">
              <w:rPr>
                <w:rFonts w:cs="Arial"/>
                <w:szCs w:val="20"/>
                <w:lang w:val="en-GB"/>
              </w:rPr>
              <w:t>Software</w:t>
            </w:r>
          </w:p>
        </w:tc>
      </w:tr>
    </w:tbl>
    <w:p w14:paraId="47C667E9" w14:textId="5C53595E" w:rsidR="001D6384" w:rsidRPr="00433869" w:rsidRDefault="00433869" w:rsidP="00433869">
      <w:pPr>
        <w:pStyle w:val="Caption"/>
        <w:jc w:val="center"/>
        <w:rPr>
          <w:sz w:val="20"/>
        </w:rPr>
      </w:pPr>
      <w:r w:rsidRPr="00433869">
        <w:rPr>
          <w:sz w:val="20"/>
        </w:rPr>
        <w:t xml:space="preserve">Table </w:t>
      </w:r>
      <w:r w:rsidRPr="00433869">
        <w:rPr>
          <w:sz w:val="20"/>
        </w:rPr>
        <w:fldChar w:fldCharType="begin"/>
      </w:r>
      <w:r w:rsidRPr="00433869">
        <w:rPr>
          <w:sz w:val="20"/>
        </w:rPr>
        <w:instrText xml:space="preserve"> SEQ Table \* ARABIC </w:instrText>
      </w:r>
      <w:r w:rsidRPr="00433869">
        <w:rPr>
          <w:sz w:val="20"/>
        </w:rPr>
        <w:fldChar w:fldCharType="separate"/>
      </w:r>
      <w:r w:rsidR="00797292">
        <w:rPr>
          <w:noProof/>
          <w:sz w:val="20"/>
        </w:rPr>
        <w:t>9</w:t>
      </w:r>
      <w:r w:rsidRPr="00433869">
        <w:rPr>
          <w:sz w:val="20"/>
        </w:rPr>
        <w:fldChar w:fldCharType="end"/>
      </w:r>
      <w:r w:rsidRPr="00433869">
        <w:rPr>
          <w:sz w:val="20"/>
        </w:rPr>
        <w:t xml:space="preserve"> Terms and acronyms</w:t>
      </w:r>
    </w:p>
    <w:p w14:paraId="218D3960" w14:textId="77777777" w:rsidR="001D6384" w:rsidRPr="001D6384" w:rsidRDefault="001D6384" w:rsidP="001D6384"/>
    <w:p w14:paraId="41DEE8A6" w14:textId="77777777" w:rsidR="00E36372" w:rsidRDefault="00E36372" w:rsidP="000B3916">
      <w:pPr>
        <w:pStyle w:val="Heading2"/>
        <w:tabs>
          <w:tab w:val="clear" w:pos="1836"/>
        </w:tabs>
        <w:spacing w:before="0" w:after="0"/>
        <w:ind w:left="720" w:hanging="720"/>
      </w:pPr>
      <w:bookmarkStart w:id="146" w:name="_Toc524692730"/>
      <w:bookmarkStart w:id="147" w:name="_Ref530646934"/>
      <w:bookmarkStart w:id="148" w:name="_Toc63431139"/>
      <w:r>
        <w:t>Revision History</w:t>
      </w:r>
      <w:bookmarkEnd w:id="146"/>
      <w:bookmarkEnd w:id="147"/>
      <w:bookmarkEnd w:id="148"/>
    </w:p>
    <w:p w14:paraId="1F8FFACE" w14:textId="77777777" w:rsidR="00C73D96" w:rsidRDefault="00C73D96" w:rsidP="00952636">
      <w:pPr>
        <w:keepNext/>
        <w:ind w:left="0"/>
      </w:pPr>
    </w:p>
    <w:tbl>
      <w:tblPr>
        <w:tblpPr w:leftFromText="180" w:rightFromText="180" w:vertAnchor="text" w:horzAnchor="margin" w:tblpXSpec="center" w:tblpY="133"/>
        <w:tblW w:w="461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12"/>
        <w:gridCol w:w="991"/>
        <w:gridCol w:w="1530"/>
        <w:gridCol w:w="5039"/>
      </w:tblGrid>
      <w:tr w:rsidR="000E5CBC" w:rsidRPr="008D7A06" w14:paraId="6887EA51" w14:textId="77777777" w:rsidTr="000E5CBC">
        <w:trPr>
          <w:cantSplit/>
          <w:tblHeader/>
        </w:trPr>
        <w:tc>
          <w:tcPr>
            <w:tcW w:w="879" w:type="pct"/>
            <w:shd w:val="pct20" w:color="auto" w:fill="auto"/>
          </w:tcPr>
          <w:p w14:paraId="719563C9" w14:textId="77777777" w:rsidR="000E5CBC" w:rsidRPr="00B0726D" w:rsidRDefault="000E5CBC" w:rsidP="00021D52">
            <w:pPr>
              <w:pStyle w:val="Tablebody"/>
              <w:rPr>
                <w:rFonts w:ascii="Times New Roman" w:hAnsi="Times New Roman" w:cs="Times New Roman"/>
                <w:b/>
                <w:i/>
                <w:sz w:val="22"/>
                <w:szCs w:val="22"/>
              </w:rPr>
            </w:pPr>
            <w:r w:rsidRPr="00B0726D">
              <w:rPr>
                <w:b/>
                <w:i/>
              </w:rPr>
              <w:t>Document Author</w:t>
            </w:r>
          </w:p>
        </w:tc>
        <w:tc>
          <w:tcPr>
            <w:tcW w:w="540" w:type="pct"/>
            <w:shd w:val="pct20" w:color="auto" w:fill="auto"/>
          </w:tcPr>
          <w:p w14:paraId="0B2203A5" w14:textId="77777777" w:rsidR="000E5CBC" w:rsidRPr="00B0726D" w:rsidRDefault="000E5CBC" w:rsidP="00021D52">
            <w:pPr>
              <w:pStyle w:val="Tablebody"/>
              <w:jc w:val="center"/>
              <w:rPr>
                <w:rFonts w:ascii="Times New Roman" w:hAnsi="Times New Roman" w:cs="Times New Roman"/>
                <w:b/>
                <w:i/>
                <w:sz w:val="22"/>
                <w:szCs w:val="22"/>
              </w:rPr>
            </w:pPr>
            <w:r w:rsidRPr="00B0726D">
              <w:rPr>
                <w:rFonts w:ascii="Times New Roman" w:hAnsi="Times New Roman" w:cs="Times New Roman"/>
                <w:b/>
                <w:i/>
                <w:sz w:val="22"/>
                <w:szCs w:val="22"/>
              </w:rPr>
              <w:t>Version</w:t>
            </w:r>
          </w:p>
        </w:tc>
        <w:tc>
          <w:tcPr>
            <w:tcW w:w="834" w:type="pct"/>
            <w:shd w:val="pct20" w:color="auto" w:fill="auto"/>
          </w:tcPr>
          <w:p w14:paraId="32F27A87" w14:textId="77777777" w:rsidR="000E5CBC" w:rsidRPr="00B0726D" w:rsidRDefault="000E5CBC" w:rsidP="00021D52">
            <w:pPr>
              <w:pStyle w:val="Tablebody"/>
              <w:jc w:val="center"/>
              <w:rPr>
                <w:rFonts w:ascii="Times New Roman" w:hAnsi="Times New Roman" w:cs="Times New Roman"/>
                <w:b/>
                <w:i/>
                <w:sz w:val="22"/>
                <w:szCs w:val="22"/>
              </w:rPr>
            </w:pPr>
            <w:r w:rsidRPr="00B0726D">
              <w:rPr>
                <w:rFonts w:ascii="Times New Roman" w:hAnsi="Times New Roman" w:cs="Times New Roman"/>
                <w:b/>
                <w:i/>
                <w:sz w:val="22"/>
                <w:szCs w:val="22"/>
              </w:rPr>
              <w:t>Date</w:t>
            </w:r>
          </w:p>
        </w:tc>
        <w:tc>
          <w:tcPr>
            <w:tcW w:w="2747" w:type="pct"/>
            <w:shd w:val="pct20" w:color="auto" w:fill="auto"/>
          </w:tcPr>
          <w:p w14:paraId="1B535F9E" w14:textId="77777777" w:rsidR="000E5CBC" w:rsidRPr="00B0726D" w:rsidRDefault="000E5CBC" w:rsidP="00021D52">
            <w:pPr>
              <w:pStyle w:val="Tablebody"/>
              <w:jc w:val="center"/>
              <w:rPr>
                <w:rFonts w:ascii="Times New Roman" w:hAnsi="Times New Roman" w:cs="Times New Roman"/>
                <w:b/>
                <w:i/>
                <w:sz w:val="22"/>
                <w:szCs w:val="22"/>
              </w:rPr>
            </w:pPr>
            <w:r w:rsidRPr="00B0726D">
              <w:rPr>
                <w:rFonts w:ascii="Times New Roman" w:hAnsi="Times New Roman" w:cs="Times New Roman"/>
                <w:b/>
                <w:i/>
                <w:sz w:val="22"/>
                <w:szCs w:val="22"/>
              </w:rPr>
              <w:t>Description of Change</w:t>
            </w:r>
          </w:p>
        </w:tc>
      </w:tr>
      <w:tr w:rsidR="000E5CBC" w:rsidRPr="008D7A06" w14:paraId="031CE56A" w14:textId="77777777" w:rsidTr="000E5CBC">
        <w:trPr>
          <w:cantSplit/>
        </w:trPr>
        <w:tc>
          <w:tcPr>
            <w:tcW w:w="879" w:type="pct"/>
          </w:tcPr>
          <w:p w14:paraId="41350EED" w14:textId="7AAD8463" w:rsidR="000E5CBC" w:rsidRPr="000E5CBC" w:rsidRDefault="00AC2FD5" w:rsidP="000E5CBC">
            <w:pPr>
              <w:pStyle w:val="TableCell"/>
              <w:rPr>
                <w:rFonts w:cs="Arial"/>
                <w:szCs w:val="20"/>
              </w:rPr>
            </w:pPr>
            <w:r>
              <w:rPr>
                <w:rFonts w:cs="Arial"/>
                <w:szCs w:val="20"/>
              </w:rPr>
              <w:t>Rashmi K C</w:t>
            </w:r>
          </w:p>
        </w:tc>
        <w:tc>
          <w:tcPr>
            <w:tcW w:w="540" w:type="pct"/>
          </w:tcPr>
          <w:p w14:paraId="2B8A6A59" w14:textId="77777777" w:rsidR="000E5CBC" w:rsidRPr="000E5CBC" w:rsidRDefault="000E5CBC" w:rsidP="000E5CBC">
            <w:pPr>
              <w:pStyle w:val="TableCell"/>
              <w:rPr>
                <w:rFonts w:cs="Arial"/>
                <w:szCs w:val="20"/>
              </w:rPr>
            </w:pPr>
            <w:r w:rsidRPr="000E5CBC">
              <w:rPr>
                <w:rFonts w:cs="Arial"/>
                <w:szCs w:val="20"/>
              </w:rPr>
              <w:t>1.0-D01</w:t>
            </w:r>
          </w:p>
        </w:tc>
        <w:tc>
          <w:tcPr>
            <w:tcW w:w="834" w:type="pct"/>
          </w:tcPr>
          <w:p w14:paraId="781EA069" w14:textId="18D4F3D8" w:rsidR="000E5CBC" w:rsidRPr="000E5CBC" w:rsidRDefault="00AC2FD5" w:rsidP="000E5CBC">
            <w:pPr>
              <w:pStyle w:val="TableCell"/>
              <w:rPr>
                <w:rFonts w:cs="Arial"/>
                <w:szCs w:val="20"/>
              </w:rPr>
            </w:pPr>
            <w:r>
              <w:rPr>
                <w:rFonts w:cs="Arial"/>
                <w:szCs w:val="20"/>
              </w:rPr>
              <w:t>21 May 2020</w:t>
            </w:r>
          </w:p>
        </w:tc>
        <w:tc>
          <w:tcPr>
            <w:tcW w:w="2747" w:type="pct"/>
          </w:tcPr>
          <w:p w14:paraId="49FCD24E" w14:textId="01D9A00D" w:rsidR="000E5CBC" w:rsidRPr="000E5CBC" w:rsidRDefault="000E5CBC" w:rsidP="000E5CBC">
            <w:pPr>
              <w:pStyle w:val="TableCell"/>
              <w:rPr>
                <w:rFonts w:cs="Arial"/>
                <w:szCs w:val="20"/>
              </w:rPr>
            </w:pPr>
            <w:r>
              <w:rPr>
                <w:rFonts w:cs="Arial"/>
                <w:szCs w:val="20"/>
              </w:rPr>
              <w:t>Initial version</w:t>
            </w:r>
          </w:p>
        </w:tc>
      </w:tr>
      <w:tr w:rsidR="000E5CBC" w:rsidRPr="008D7A06" w14:paraId="4AFAA664" w14:textId="77777777" w:rsidTr="000E5CBC">
        <w:trPr>
          <w:cantSplit/>
        </w:trPr>
        <w:tc>
          <w:tcPr>
            <w:tcW w:w="879" w:type="pct"/>
          </w:tcPr>
          <w:p w14:paraId="0699B647" w14:textId="1EE66100" w:rsidR="000E5CBC" w:rsidRPr="000E5CBC" w:rsidRDefault="00185484" w:rsidP="000E5CBC">
            <w:pPr>
              <w:pStyle w:val="TableCell"/>
              <w:rPr>
                <w:rFonts w:cs="Arial"/>
                <w:szCs w:val="20"/>
              </w:rPr>
            </w:pPr>
            <w:r>
              <w:rPr>
                <w:rFonts w:cs="Arial"/>
                <w:szCs w:val="20"/>
              </w:rPr>
              <w:t>Eleonora Gianfermi</w:t>
            </w:r>
          </w:p>
        </w:tc>
        <w:tc>
          <w:tcPr>
            <w:tcW w:w="540" w:type="pct"/>
          </w:tcPr>
          <w:p w14:paraId="51F2800F" w14:textId="3552C997" w:rsidR="000E5CBC" w:rsidRPr="000E5CBC" w:rsidRDefault="00185484" w:rsidP="00185484">
            <w:pPr>
              <w:pStyle w:val="TableCell"/>
              <w:rPr>
                <w:rFonts w:cs="Arial"/>
                <w:szCs w:val="20"/>
              </w:rPr>
            </w:pPr>
            <w:r>
              <w:rPr>
                <w:rFonts w:cs="Arial"/>
                <w:szCs w:val="20"/>
              </w:rPr>
              <w:t>1.0-D02</w:t>
            </w:r>
          </w:p>
        </w:tc>
        <w:tc>
          <w:tcPr>
            <w:tcW w:w="834" w:type="pct"/>
          </w:tcPr>
          <w:p w14:paraId="5F27AE1B" w14:textId="2D070864" w:rsidR="000E5CBC" w:rsidRPr="000E5CBC" w:rsidRDefault="00185484" w:rsidP="000E5CBC">
            <w:pPr>
              <w:pStyle w:val="TableCell"/>
              <w:rPr>
                <w:rFonts w:cs="Arial"/>
                <w:szCs w:val="20"/>
              </w:rPr>
            </w:pPr>
            <w:r>
              <w:rPr>
                <w:rFonts w:cs="Arial"/>
                <w:szCs w:val="20"/>
              </w:rPr>
              <w:t>06 June 2020</w:t>
            </w:r>
          </w:p>
        </w:tc>
        <w:tc>
          <w:tcPr>
            <w:tcW w:w="2747" w:type="pct"/>
          </w:tcPr>
          <w:p w14:paraId="104F3D98" w14:textId="5C47109A" w:rsidR="000E5CBC" w:rsidRPr="000E5CBC" w:rsidRDefault="00185484" w:rsidP="000E5CBC">
            <w:pPr>
              <w:pStyle w:val="TableCell"/>
              <w:rPr>
                <w:rFonts w:cs="Arial"/>
                <w:szCs w:val="20"/>
              </w:rPr>
            </w:pPr>
            <w:r>
              <w:rPr>
                <w:rFonts w:cs="Arial"/>
                <w:szCs w:val="20"/>
              </w:rPr>
              <w:t>Updated version ready for review</w:t>
            </w:r>
          </w:p>
        </w:tc>
      </w:tr>
      <w:tr w:rsidR="001E6DD7" w:rsidRPr="000E2F51" w14:paraId="7AF9A16C" w14:textId="77777777" w:rsidTr="000E5CBC">
        <w:trPr>
          <w:cantSplit/>
        </w:trPr>
        <w:tc>
          <w:tcPr>
            <w:tcW w:w="879" w:type="pct"/>
          </w:tcPr>
          <w:p w14:paraId="0CCE30AF" w14:textId="392D3592" w:rsidR="001E6DD7" w:rsidRPr="000E5CBC" w:rsidRDefault="001E6DD7" w:rsidP="001E6DD7">
            <w:pPr>
              <w:pStyle w:val="TableCell"/>
              <w:rPr>
                <w:rFonts w:cs="Arial"/>
                <w:szCs w:val="20"/>
              </w:rPr>
            </w:pPr>
            <w:r>
              <w:rPr>
                <w:rFonts w:cs="Arial"/>
                <w:szCs w:val="20"/>
              </w:rPr>
              <w:t>Rashmi K C</w:t>
            </w:r>
          </w:p>
        </w:tc>
        <w:tc>
          <w:tcPr>
            <w:tcW w:w="540" w:type="pct"/>
          </w:tcPr>
          <w:p w14:paraId="5D2E61B2" w14:textId="7A5EB981" w:rsidR="001E6DD7" w:rsidRPr="000E5CBC" w:rsidRDefault="001E6DD7" w:rsidP="001E6DD7">
            <w:pPr>
              <w:pStyle w:val="TableCell"/>
              <w:rPr>
                <w:rFonts w:cs="Arial"/>
                <w:szCs w:val="20"/>
              </w:rPr>
            </w:pPr>
            <w:r>
              <w:rPr>
                <w:rFonts w:cs="Arial"/>
                <w:szCs w:val="20"/>
              </w:rPr>
              <w:t>1.0-D03</w:t>
            </w:r>
          </w:p>
        </w:tc>
        <w:tc>
          <w:tcPr>
            <w:tcW w:w="834" w:type="pct"/>
          </w:tcPr>
          <w:p w14:paraId="5766C560" w14:textId="6C27AE01" w:rsidR="001E6DD7" w:rsidRPr="000E5CBC" w:rsidRDefault="001E6DD7" w:rsidP="001E6DD7">
            <w:pPr>
              <w:pStyle w:val="TableCell"/>
              <w:rPr>
                <w:rFonts w:cs="Arial"/>
                <w:szCs w:val="20"/>
              </w:rPr>
            </w:pPr>
            <w:r>
              <w:rPr>
                <w:rFonts w:cs="Arial"/>
                <w:szCs w:val="20"/>
              </w:rPr>
              <w:t>30 June 2020</w:t>
            </w:r>
          </w:p>
        </w:tc>
        <w:tc>
          <w:tcPr>
            <w:tcW w:w="2747" w:type="pct"/>
          </w:tcPr>
          <w:p w14:paraId="1CAEDA4E" w14:textId="19C84F1A" w:rsidR="001E6DD7" w:rsidRPr="000E5CBC" w:rsidRDefault="001E6DD7" w:rsidP="001E6DD7">
            <w:pPr>
              <w:pStyle w:val="TableCell"/>
              <w:rPr>
                <w:rFonts w:cs="Arial"/>
                <w:szCs w:val="20"/>
              </w:rPr>
            </w:pPr>
            <w:r>
              <w:rPr>
                <w:rFonts w:cs="Arial"/>
                <w:szCs w:val="20"/>
              </w:rPr>
              <w:t>Review comments reworked from Artur B</w:t>
            </w:r>
          </w:p>
        </w:tc>
      </w:tr>
      <w:tr w:rsidR="003B2CF6" w:rsidRPr="000E2F51" w14:paraId="7D073957" w14:textId="77777777" w:rsidTr="000E5CBC">
        <w:trPr>
          <w:cantSplit/>
        </w:trPr>
        <w:tc>
          <w:tcPr>
            <w:tcW w:w="879" w:type="pct"/>
          </w:tcPr>
          <w:p w14:paraId="55B2AA30" w14:textId="562BDD0E" w:rsidR="003B2CF6" w:rsidRPr="000E5CBC" w:rsidRDefault="003B2CF6" w:rsidP="003B2CF6">
            <w:pPr>
              <w:pStyle w:val="TableCell"/>
              <w:rPr>
                <w:rFonts w:cs="Arial"/>
                <w:szCs w:val="20"/>
              </w:rPr>
            </w:pPr>
            <w:r>
              <w:rPr>
                <w:rFonts w:cs="Arial"/>
                <w:szCs w:val="20"/>
              </w:rPr>
              <w:t>Rashmi K C</w:t>
            </w:r>
          </w:p>
        </w:tc>
        <w:tc>
          <w:tcPr>
            <w:tcW w:w="540" w:type="pct"/>
          </w:tcPr>
          <w:p w14:paraId="4237DA50" w14:textId="2CEC6DC2" w:rsidR="003B2CF6" w:rsidRPr="000E5CBC" w:rsidRDefault="003B2CF6" w:rsidP="003B2CF6">
            <w:pPr>
              <w:pStyle w:val="TableCell"/>
              <w:rPr>
                <w:rFonts w:cs="Arial"/>
                <w:szCs w:val="20"/>
              </w:rPr>
            </w:pPr>
            <w:r>
              <w:rPr>
                <w:rFonts w:cs="Arial"/>
                <w:szCs w:val="20"/>
              </w:rPr>
              <w:t>1.0-D04</w:t>
            </w:r>
          </w:p>
        </w:tc>
        <w:tc>
          <w:tcPr>
            <w:tcW w:w="834" w:type="pct"/>
          </w:tcPr>
          <w:p w14:paraId="73BF17F6" w14:textId="1A030DAB" w:rsidR="003B2CF6" w:rsidRPr="000E5CBC" w:rsidRDefault="003B2CF6" w:rsidP="003B2CF6">
            <w:pPr>
              <w:pStyle w:val="TableCell"/>
              <w:rPr>
                <w:rFonts w:cs="Arial"/>
                <w:szCs w:val="20"/>
              </w:rPr>
            </w:pPr>
            <w:r>
              <w:rPr>
                <w:rFonts w:cs="Arial"/>
                <w:szCs w:val="20"/>
              </w:rPr>
              <w:t>02 July 2020</w:t>
            </w:r>
          </w:p>
        </w:tc>
        <w:tc>
          <w:tcPr>
            <w:tcW w:w="2747" w:type="pct"/>
          </w:tcPr>
          <w:p w14:paraId="05071D99" w14:textId="37C6DA04" w:rsidR="003B2CF6" w:rsidRPr="000E5CBC" w:rsidRDefault="003B2CF6" w:rsidP="003B2CF6">
            <w:pPr>
              <w:pStyle w:val="TableCell"/>
              <w:rPr>
                <w:rFonts w:cs="Arial"/>
                <w:szCs w:val="20"/>
              </w:rPr>
            </w:pPr>
            <w:r>
              <w:rPr>
                <w:rFonts w:cs="Arial"/>
                <w:szCs w:val="20"/>
              </w:rPr>
              <w:t>Review comments reworked from Artur B</w:t>
            </w:r>
          </w:p>
        </w:tc>
      </w:tr>
      <w:tr w:rsidR="003B2CF6" w:rsidRPr="000E2F51" w14:paraId="7D28DA35" w14:textId="77777777" w:rsidTr="000E5CBC">
        <w:trPr>
          <w:cantSplit/>
        </w:trPr>
        <w:tc>
          <w:tcPr>
            <w:tcW w:w="879" w:type="pct"/>
          </w:tcPr>
          <w:p w14:paraId="192FB8BE" w14:textId="0D7DB2D7" w:rsidR="003B2CF6" w:rsidRPr="000E5CBC" w:rsidRDefault="0010040C" w:rsidP="003B2CF6">
            <w:pPr>
              <w:pStyle w:val="TableCell"/>
              <w:rPr>
                <w:rFonts w:cs="Arial"/>
                <w:szCs w:val="20"/>
              </w:rPr>
            </w:pPr>
            <w:r>
              <w:rPr>
                <w:rFonts w:cs="Arial"/>
                <w:szCs w:val="20"/>
              </w:rPr>
              <w:t>Rashmi K C</w:t>
            </w:r>
          </w:p>
        </w:tc>
        <w:tc>
          <w:tcPr>
            <w:tcW w:w="540" w:type="pct"/>
          </w:tcPr>
          <w:p w14:paraId="56CF077F" w14:textId="76276F6C" w:rsidR="003B2CF6" w:rsidRPr="000E5CBC" w:rsidRDefault="0010040C" w:rsidP="003B2CF6">
            <w:pPr>
              <w:pStyle w:val="TableCell"/>
              <w:rPr>
                <w:rFonts w:cs="Arial"/>
                <w:szCs w:val="20"/>
              </w:rPr>
            </w:pPr>
            <w:r>
              <w:rPr>
                <w:rFonts w:cs="Arial"/>
                <w:szCs w:val="20"/>
              </w:rPr>
              <w:t>1.0-D05</w:t>
            </w:r>
          </w:p>
        </w:tc>
        <w:tc>
          <w:tcPr>
            <w:tcW w:w="834" w:type="pct"/>
          </w:tcPr>
          <w:p w14:paraId="5F5F6EFF" w14:textId="028FDEF9" w:rsidR="003B2CF6" w:rsidRPr="000E5CBC" w:rsidRDefault="0010040C" w:rsidP="003B2CF6">
            <w:pPr>
              <w:pStyle w:val="TableCell"/>
              <w:rPr>
                <w:rFonts w:cs="Arial"/>
                <w:szCs w:val="20"/>
              </w:rPr>
            </w:pPr>
            <w:r>
              <w:rPr>
                <w:rFonts w:cs="Arial"/>
                <w:szCs w:val="20"/>
              </w:rPr>
              <w:t>23 Sep 2020</w:t>
            </w:r>
          </w:p>
        </w:tc>
        <w:tc>
          <w:tcPr>
            <w:tcW w:w="2747" w:type="pct"/>
          </w:tcPr>
          <w:p w14:paraId="6B3220FF" w14:textId="26CCC1C4" w:rsidR="003B2CF6" w:rsidRPr="000E5CBC" w:rsidRDefault="0010040C" w:rsidP="003B2CF6">
            <w:pPr>
              <w:pStyle w:val="TableCell"/>
              <w:rPr>
                <w:rFonts w:cs="Arial"/>
                <w:szCs w:val="20"/>
              </w:rPr>
            </w:pPr>
            <w:r w:rsidRPr="0010040C">
              <w:rPr>
                <w:rFonts w:cs="Arial"/>
                <w:szCs w:val="20"/>
              </w:rPr>
              <w:t xml:space="preserve">STRX-554: Change in the coding guideline for RFE </w:t>
            </w:r>
            <w:r w:rsidR="007D082F">
              <w:rPr>
                <w:rFonts w:cs="Arial"/>
                <w:szCs w:val="20"/>
              </w:rPr>
              <w:t>F</w:t>
            </w:r>
            <w:r w:rsidRPr="0010040C">
              <w:rPr>
                <w:rFonts w:cs="Arial"/>
                <w:szCs w:val="20"/>
              </w:rPr>
              <w:t>W (SQAP and RS)</w:t>
            </w:r>
          </w:p>
        </w:tc>
      </w:tr>
      <w:tr w:rsidR="003B2CF6" w:rsidRPr="000E2F51" w14:paraId="7B843860" w14:textId="77777777" w:rsidTr="000E5CBC">
        <w:trPr>
          <w:cantSplit/>
        </w:trPr>
        <w:tc>
          <w:tcPr>
            <w:tcW w:w="879" w:type="pct"/>
          </w:tcPr>
          <w:p w14:paraId="234821F6" w14:textId="7DC543D8" w:rsidR="003B2CF6" w:rsidRPr="000E5CBC" w:rsidRDefault="00E67D23" w:rsidP="003B2CF6">
            <w:pPr>
              <w:pStyle w:val="TableCell"/>
              <w:rPr>
                <w:rFonts w:cs="Arial"/>
                <w:szCs w:val="20"/>
              </w:rPr>
            </w:pPr>
            <w:r>
              <w:rPr>
                <w:rFonts w:cs="Arial"/>
                <w:szCs w:val="20"/>
              </w:rPr>
              <w:t>Rashmi K C</w:t>
            </w:r>
          </w:p>
        </w:tc>
        <w:tc>
          <w:tcPr>
            <w:tcW w:w="540" w:type="pct"/>
          </w:tcPr>
          <w:p w14:paraId="214B93D7" w14:textId="047BA704" w:rsidR="003B2CF6" w:rsidRPr="000E5CBC" w:rsidRDefault="00E67D23" w:rsidP="00E67D23">
            <w:pPr>
              <w:pStyle w:val="TableCell"/>
              <w:numPr>
                <w:ilvl w:val="1"/>
                <w:numId w:val="44"/>
              </w:numPr>
              <w:rPr>
                <w:rFonts w:cs="Arial"/>
                <w:szCs w:val="20"/>
              </w:rPr>
            </w:pPr>
            <w:r>
              <w:rPr>
                <w:rFonts w:cs="Arial"/>
                <w:szCs w:val="20"/>
              </w:rPr>
              <w:t>D06</w:t>
            </w:r>
          </w:p>
        </w:tc>
        <w:tc>
          <w:tcPr>
            <w:tcW w:w="834" w:type="pct"/>
          </w:tcPr>
          <w:p w14:paraId="6B735ECB" w14:textId="7A869D06" w:rsidR="003B2CF6" w:rsidRPr="000E5CBC" w:rsidRDefault="00E67D23" w:rsidP="003B2CF6">
            <w:pPr>
              <w:pStyle w:val="TableCell"/>
              <w:rPr>
                <w:rFonts w:cs="Arial"/>
                <w:szCs w:val="20"/>
              </w:rPr>
            </w:pPr>
            <w:r>
              <w:rPr>
                <w:rFonts w:cs="Arial"/>
                <w:szCs w:val="20"/>
              </w:rPr>
              <w:t>01 Dec 2020</w:t>
            </w:r>
          </w:p>
        </w:tc>
        <w:tc>
          <w:tcPr>
            <w:tcW w:w="2747" w:type="pct"/>
          </w:tcPr>
          <w:p w14:paraId="2E5B316F" w14:textId="1376626E" w:rsidR="003B2CF6" w:rsidRPr="000E5CBC" w:rsidRDefault="00E67D23" w:rsidP="003B2CF6">
            <w:pPr>
              <w:pStyle w:val="TableCell"/>
              <w:rPr>
                <w:rFonts w:cs="Arial"/>
                <w:szCs w:val="20"/>
              </w:rPr>
            </w:pPr>
            <w:r>
              <w:rPr>
                <w:rFonts w:cs="Arial"/>
                <w:szCs w:val="20"/>
              </w:rPr>
              <w:t>Updated the QA plan for GUI scope.</w:t>
            </w:r>
          </w:p>
        </w:tc>
      </w:tr>
      <w:tr w:rsidR="003B2CF6" w:rsidRPr="000E2F51" w14:paraId="0071A26E" w14:textId="77777777" w:rsidTr="000E5CBC">
        <w:trPr>
          <w:cantSplit/>
        </w:trPr>
        <w:tc>
          <w:tcPr>
            <w:tcW w:w="879" w:type="pct"/>
          </w:tcPr>
          <w:p w14:paraId="0017804C" w14:textId="03039C5D" w:rsidR="003B2CF6" w:rsidRDefault="005B49B4" w:rsidP="003B2CF6">
            <w:pPr>
              <w:pStyle w:val="TableCell"/>
              <w:rPr>
                <w:rFonts w:cs="Arial"/>
                <w:szCs w:val="20"/>
              </w:rPr>
            </w:pPr>
            <w:r>
              <w:rPr>
                <w:rFonts w:cs="Arial"/>
                <w:szCs w:val="20"/>
              </w:rPr>
              <w:t>Rashmi K C</w:t>
            </w:r>
          </w:p>
        </w:tc>
        <w:tc>
          <w:tcPr>
            <w:tcW w:w="540" w:type="pct"/>
          </w:tcPr>
          <w:p w14:paraId="20A1A6E6" w14:textId="7320245B" w:rsidR="003B2CF6" w:rsidRDefault="005B49B4" w:rsidP="005B49B4">
            <w:pPr>
              <w:pStyle w:val="TableCell"/>
              <w:numPr>
                <w:ilvl w:val="1"/>
                <w:numId w:val="44"/>
              </w:numPr>
              <w:rPr>
                <w:rFonts w:cs="Arial"/>
                <w:szCs w:val="20"/>
              </w:rPr>
            </w:pPr>
            <w:r>
              <w:rPr>
                <w:rFonts w:cs="Arial"/>
                <w:szCs w:val="20"/>
              </w:rPr>
              <w:t>D07</w:t>
            </w:r>
          </w:p>
        </w:tc>
        <w:tc>
          <w:tcPr>
            <w:tcW w:w="834" w:type="pct"/>
          </w:tcPr>
          <w:p w14:paraId="748C7D60" w14:textId="282051A4" w:rsidR="003B2CF6" w:rsidRDefault="005B49B4" w:rsidP="003B2CF6">
            <w:pPr>
              <w:pStyle w:val="TableCell"/>
              <w:rPr>
                <w:rFonts w:cs="Arial"/>
                <w:szCs w:val="20"/>
              </w:rPr>
            </w:pPr>
            <w:r>
              <w:rPr>
                <w:rFonts w:cs="Arial"/>
                <w:szCs w:val="20"/>
              </w:rPr>
              <w:t>03 Dec 2020</w:t>
            </w:r>
          </w:p>
        </w:tc>
        <w:tc>
          <w:tcPr>
            <w:tcW w:w="2747" w:type="pct"/>
          </w:tcPr>
          <w:p w14:paraId="4CB2BFB7" w14:textId="30E35D45" w:rsidR="003B2CF6" w:rsidRDefault="005B49B4" w:rsidP="003B2CF6">
            <w:pPr>
              <w:pStyle w:val="TableCell"/>
              <w:rPr>
                <w:rFonts w:cs="Arial"/>
                <w:szCs w:val="20"/>
              </w:rPr>
            </w:pPr>
            <w:r>
              <w:rPr>
                <w:rFonts w:cs="Arial"/>
                <w:szCs w:val="20"/>
              </w:rPr>
              <w:t>Approved Version for the PPA</w:t>
            </w:r>
          </w:p>
        </w:tc>
      </w:tr>
      <w:tr w:rsidR="003B2CF6" w:rsidRPr="00455B47" w14:paraId="2A7195BD" w14:textId="77777777" w:rsidTr="00EF47C8">
        <w:trPr>
          <w:cantSplit/>
          <w:trHeight w:val="328"/>
        </w:trPr>
        <w:tc>
          <w:tcPr>
            <w:tcW w:w="879" w:type="pct"/>
          </w:tcPr>
          <w:p w14:paraId="6FF185AF" w14:textId="43D83243" w:rsidR="003B2CF6" w:rsidRDefault="00455B47" w:rsidP="003B2CF6">
            <w:pPr>
              <w:pStyle w:val="TableCell"/>
              <w:rPr>
                <w:rFonts w:cs="Arial"/>
                <w:szCs w:val="20"/>
              </w:rPr>
            </w:pPr>
            <w:r>
              <w:rPr>
                <w:rFonts w:cs="Arial"/>
                <w:szCs w:val="20"/>
              </w:rPr>
              <w:t>Rashmi K C</w:t>
            </w:r>
          </w:p>
        </w:tc>
        <w:tc>
          <w:tcPr>
            <w:tcW w:w="540" w:type="pct"/>
          </w:tcPr>
          <w:p w14:paraId="1FA27400" w14:textId="270EE970" w:rsidR="003B2CF6" w:rsidRDefault="00455B47" w:rsidP="00EF47C8">
            <w:pPr>
              <w:pStyle w:val="TableCell"/>
              <w:numPr>
                <w:ilvl w:val="1"/>
                <w:numId w:val="44"/>
              </w:numPr>
              <w:rPr>
                <w:rFonts w:cs="Arial"/>
                <w:szCs w:val="20"/>
              </w:rPr>
            </w:pPr>
            <w:r>
              <w:rPr>
                <w:rFonts w:cs="Arial"/>
                <w:szCs w:val="20"/>
              </w:rPr>
              <w:t>D08</w:t>
            </w:r>
          </w:p>
        </w:tc>
        <w:tc>
          <w:tcPr>
            <w:tcW w:w="834" w:type="pct"/>
          </w:tcPr>
          <w:p w14:paraId="3648ED5B" w14:textId="33724925" w:rsidR="003B2CF6" w:rsidRDefault="00455B47" w:rsidP="003B2CF6">
            <w:pPr>
              <w:pStyle w:val="TableCell"/>
              <w:rPr>
                <w:rFonts w:cs="Arial"/>
                <w:szCs w:val="20"/>
              </w:rPr>
            </w:pPr>
            <w:r>
              <w:rPr>
                <w:rFonts w:cs="Arial"/>
                <w:szCs w:val="20"/>
              </w:rPr>
              <w:t>05 Feb 2021</w:t>
            </w:r>
          </w:p>
        </w:tc>
        <w:tc>
          <w:tcPr>
            <w:tcW w:w="2747" w:type="pct"/>
          </w:tcPr>
          <w:p w14:paraId="7AA105EF" w14:textId="2552C88C" w:rsidR="00455B47" w:rsidRPr="00EF47C8" w:rsidRDefault="00455B47" w:rsidP="00EF47C8">
            <w:pPr>
              <w:pStyle w:val="TableCell"/>
              <w:rPr>
                <w:rFonts w:cs="Arial"/>
                <w:szCs w:val="20"/>
              </w:rPr>
            </w:pPr>
            <w:r w:rsidRPr="00EF47C8">
              <w:rPr>
                <w:rFonts w:cs="Arial"/>
                <w:szCs w:val="20"/>
              </w:rPr>
              <w:t xml:space="preserve">Section 7.0 updated based on the ticket </w:t>
            </w:r>
            <w:hyperlink r:id="rId24" w:history="1">
              <w:r w:rsidRPr="00EF47C8">
                <w:rPr>
                  <w:rFonts w:cs="Arial"/>
                  <w:szCs w:val="20"/>
                </w:rPr>
                <w:t>STRX-1194</w:t>
              </w:r>
            </w:hyperlink>
          </w:p>
          <w:p w14:paraId="26C68F3B" w14:textId="310A98FF" w:rsidR="003B2CF6" w:rsidRPr="00455B47" w:rsidRDefault="003B2CF6" w:rsidP="003B2CF6">
            <w:pPr>
              <w:pStyle w:val="TableCell"/>
              <w:rPr>
                <w:rFonts w:cs="Arial"/>
                <w:szCs w:val="20"/>
              </w:rPr>
            </w:pPr>
          </w:p>
        </w:tc>
      </w:tr>
      <w:tr w:rsidR="00EF47C8" w:rsidRPr="00455B47" w14:paraId="4D888927" w14:textId="77777777" w:rsidTr="00EF47C8">
        <w:trPr>
          <w:cantSplit/>
          <w:trHeight w:val="328"/>
          <w:ins w:id="149" w:author="Rashmi K C" w:date="2022-06-19T19:39:00Z"/>
        </w:trPr>
        <w:tc>
          <w:tcPr>
            <w:tcW w:w="879" w:type="pct"/>
          </w:tcPr>
          <w:p w14:paraId="79255542" w14:textId="627828AA" w:rsidR="00021C45" w:rsidRDefault="00021C45" w:rsidP="003B2CF6">
            <w:pPr>
              <w:pStyle w:val="TableCell"/>
              <w:rPr>
                <w:ins w:id="150" w:author="Rashmi K C" w:date="2022-06-19T19:39:00Z"/>
                <w:rFonts w:cs="Arial"/>
                <w:szCs w:val="20"/>
              </w:rPr>
            </w:pPr>
            <w:ins w:id="151" w:author="Rashmi K C" w:date="2022-06-19T19:39:00Z">
              <w:r>
                <w:rPr>
                  <w:rFonts w:cs="Arial"/>
                  <w:szCs w:val="20"/>
                </w:rPr>
                <w:t>Rashmi K C</w:t>
              </w:r>
            </w:ins>
          </w:p>
        </w:tc>
        <w:tc>
          <w:tcPr>
            <w:tcW w:w="540" w:type="pct"/>
          </w:tcPr>
          <w:p w14:paraId="2844AD6E" w14:textId="1963EBBA" w:rsidR="00EF47C8" w:rsidRDefault="00021C45" w:rsidP="00EF47C8">
            <w:pPr>
              <w:pStyle w:val="TableCell"/>
              <w:numPr>
                <w:ilvl w:val="1"/>
                <w:numId w:val="44"/>
              </w:numPr>
              <w:rPr>
                <w:ins w:id="152" w:author="Rashmi K C" w:date="2022-06-19T19:39:00Z"/>
                <w:rFonts w:cs="Arial"/>
                <w:szCs w:val="20"/>
              </w:rPr>
            </w:pPr>
            <w:ins w:id="153" w:author="Rashmi K C" w:date="2022-06-19T19:39:00Z">
              <w:r>
                <w:rPr>
                  <w:rFonts w:cs="Arial"/>
                  <w:szCs w:val="20"/>
                </w:rPr>
                <w:t>D08</w:t>
              </w:r>
            </w:ins>
          </w:p>
        </w:tc>
        <w:tc>
          <w:tcPr>
            <w:tcW w:w="834" w:type="pct"/>
          </w:tcPr>
          <w:p w14:paraId="6DBE1087" w14:textId="30D17224" w:rsidR="00EF47C8" w:rsidRDefault="00021C45" w:rsidP="003B2CF6">
            <w:pPr>
              <w:pStyle w:val="TableCell"/>
              <w:rPr>
                <w:ins w:id="154" w:author="Rashmi K C" w:date="2022-06-19T19:39:00Z"/>
                <w:rFonts w:cs="Arial"/>
                <w:szCs w:val="20"/>
              </w:rPr>
            </w:pPr>
            <w:ins w:id="155" w:author="Rashmi K C" w:date="2022-06-19T19:40:00Z">
              <w:r>
                <w:rPr>
                  <w:rFonts w:cs="Arial"/>
                  <w:szCs w:val="20"/>
                </w:rPr>
                <w:t>19 June 2022</w:t>
              </w:r>
            </w:ins>
          </w:p>
        </w:tc>
        <w:tc>
          <w:tcPr>
            <w:tcW w:w="2747" w:type="pct"/>
          </w:tcPr>
          <w:p w14:paraId="2F8CF465" w14:textId="585BED7D" w:rsidR="00EF47C8" w:rsidRPr="00EF47C8" w:rsidRDefault="00021C45" w:rsidP="00EF47C8">
            <w:pPr>
              <w:pStyle w:val="TableCell"/>
              <w:rPr>
                <w:ins w:id="156" w:author="Rashmi K C" w:date="2022-06-19T19:39:00Z"/>
                <w:rFonts w:cs="Arial"/>
                <w:szCs w:val="20"/>
              </w:rPr>
            </w:pPr>
            <w:ins w:id="157" w:author="Rashmi K C" w:date="2022-06-19T19:40:00Z">
              <w:r>
                <w:rPr>
                  <w:rFonts w:cs="Arial"/>
                  <w:szCs w:val="20"/>
                </w:rPr>
                <w:t xml:space="preserve">Removed the GUI scope and updated the QAE and </w:t>
              </w:r>
              <w:proofErr w:type="spellStart"/>
              <w:r>
                <w:rPr>
                  <w:rFonts w:cs="Arial"/>
                  <w:szCs w:val="20"/>
                </w:rPr>
                <w:t>Eng</w:t>
              </w:r>
              <w:proofErr w:type="spellEnd"/>
              <w:r>
                <w:rPr>
                  <w:rFonts w:cs="Arial"/>
                  <w:szCs w:val="20"/>
                </w:rPr>
                <w:t xml:space="preserve"> Manager Names</w:t>
              </w:r>
            </w:ins>
          </w:p>
        </w:tc>
      </w:tr>
    </w:tbl>
    <w:p w14:paraId="1A73BEE7" w14:textId="77777777" w:rsidR="00B0726D" w:rsidRPr="00EF47C8" w:rsidRDefault="00B0726D" w:rsidP="00613E45">
      <w:pPr>
        <w:keepNext/>
        <w:ind w:left="720"/>
        <w:rPr>
          <w:lang w:val="en-US"/>
        </w:rPr>
      </w:pPr>
    </w:p>
    <w:p w14:paraId="656F597D" w14:textId="77777777" w:rsidR="00B0726D" w:rsidRPr="00EF47C8" w:rsidRDefault="00B0726D" w:rsidP="00613E45">
      <w:pPr>
        <w:keepNext/>
        <w:ind w:left="720"/>
        <w:rPr>
          <w:lang w:val="en-US"/>
        </w:rPr>
      </w:pPr>
    </w:p>
    <w:bookmarkEnd w:id="3"/>
    <w:p w14:paraId="7BC90BBD" w14:textId="77777777" w:rsidR="00E36372" w:rsidRPr="00EF47C8" w:rsidRDefault="00E36372">
      <w:pPr>
        <w:spacing w:after="120"/>
        <w:ind w:left="0"/>
        <w:rPr>
          <w:lang w:val="en-US"/>
        </w:rPr>
      </w:pPr>
    </w:p>
    <w:sectPr w:rsidR="00E36372" w:rsidRPr="00EF47C8" w:rsidSect="00933A07">
      <w:headerReference w:type="default" r:id="rId25"/>
      <w:footerReference w:type="default" r:id="rId26"/>
      <w:headerReference w:type="first" r:id="rId27"/>
      <w:footerReference w:type="first" r:id="rId28"/>
      <w:pgSz w:w="11907" w:h="16840" w:code="9"/>
      <w:pgMar w:top="1814" w:right="709" w:bottom="567" w:left="1247" w:header="737" w:footer="641"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77BEE" w14:textId="77777777" w:rsidR="008630F3" w:rsidRDefault="008630F3">
      <w:r>
        <w:separator/>
      </w:r>
    </w:p>
  </w:endnote>
  <w:endnote w:type="continuationSeparator" w:id="0">
    <w:p w14:paraId="29ABA781" w14:textId="77777777" w:rsidR="008630F3" w:rsidRDefault="00863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1E0" w:firstRow="1" w:lastRow="1" w:firstColumn="1" w:lastColumn="1" w:noHBand="0" w:noVBand="0"/>
    </w:tblPr>
    <w:tblGrid>
      <w:gridCol w:w="3290"/>
      <w:gridCol w:w="3305"/>
      <w:gridCol w:w="3356"/>
    </w:tblGrid>
    <w:tr w:rsidR="00797292" w14:paraId="0EAE1503" w14:textId="77777777" w:rsidTr="00C02E0F">
      <w:tc>
        <w:tcPr>
          <w:tcW w:w="3290" w:type="dxa"/>
          <w:vAlign w:val="center"/>
        </w:tcPr>
        <w:p w14:paraId="00DCA927" w14:textId="098F5A8E" w:rsidR="00797292" w:rsidRPr="00821E2C" w:rsidRDefault="00797292" w:rsidP="002C33EA">
          <w:pPr>
            <w:pStyle w:val="Footer"/>
            <w:ind w:left="0"/>
            <w:rPr>
              <w:iCs/>
              <w:lang w:val="en-US"/>
            </w:rPr>
          </w:pPr>
          <w:r w:rsidRPr="002C33EA">
            <w:rPr>
              <w:iCs/>
            </w:rPr>
            <w:t xml:space="preserve">Author: </w:t>
          </w:r>
          <w:r>
            <w:rPr>
              <w:iCs/>
            </w:rPr>
            <w:t>Rashmi K C</w:t>
          </w:r>
        </w:p>
        <w:p w14:paraId="2C51E6FB" w14:textId="77777777" w:rsidR="00797292" w:rsidRDefault="00797292" w:rsidP="002C33EA">
          <w:pPr>
            <w:pStyle w:val="Footer"/>
            <w:ind w:left="0"/>
            <w:rPr>
              <w:iCs/>
            </w:rPr>
          </w:pPr>
        </w:p>
      </w:tc>
      <w:tc>
        <w:tcPr>
          <w:tcW w:w="3305" w:type="dxa"/>
          <w:vAlign w:val="center"/>
        </w:tcPr>
        <w:p w14:paraId="5D16EC4C" w14:textId="77777777" w:rsidR="00797292" w:rsidRDefault="00797292" w:rsidP="00956C3E">
          <w:pPr>
            <w:pStyle w:val="Footer"/>
            <w:ind w:left="0"/>
            <w:jc w:val="center"/>
            <w:rPr>
              <w:iCs/>
              <w:sz w:val="20"/>
            </w:rPr>
          </w:pPr>
          <w:r w:rsidRPr="002C33EA">
            <w:rPr>
              <w:iCs/>
              <w:sz w:val="20"/>
            </w:rPr>
            <w:t xml:space="preserve"> </w:t>
          </w:r>
          <w:sdt>
            <w:sdtPr>
              <w:rPr>
                <w:iCs/>
                <w:sz w:val="20"/>
              </w:rPr>
              <w:alias w:val="Security"/>
              <w:tag w:val="dd399bed73eb4e21ba4b4b5eeb50a8b4"/>
              <w:id w:val="231587835"/>
              <w:lock w:val="contentLocked"/>
              <w:dataBinding w:prefixMappings="xmlns:ns0='http://schemas.microsoft.com/office/2006/metadata/properties' xmlns:ns1='http://www.w3.org/2001/XMLSchema-instance' xmlns:ns2='http://schemas.microsoft.com/office/infopath/2007/PartnerControls' xmlns:ns3='c4672b8b-43e2-4139-8cd1-27ad03f081e7' xmlns:ns4='98d01281-cf12-4730-84e4-f3bcb6dd5bb9' xmlns:ns5='http://schemas.microsoft.com/sharepoint/v3/fields' xmlns:ns6='http://schemas.microsoft.com/sharepoint/v4' xmlns:ns7='http://schemas.microsoft.com/sharepoint/v3' " w:xpath="/ns0:properties[1]/documentManagement[1]/ns3:dd399bed73eb4e21ba4b4b5eeb50a8b4[1]/ns2:Terms[1]" w:storeItemID="{3E5DF1D6-54AE-45D7-B791-21B41EB11505}"/>
              <w:text w:multiLine="1"/>
            </w:sdtPr>
            <w:sdtEndPr/>
            <w:sdtContent>
              <w:r>
                <w:rPr>
                  <w:iCs/>
                  <w:sz w:val="20"/>
                  <w:lang w:val="fr-FR"/>
                </w:rPr>
                <w:t>COMPANY INTERNAL</w:t>
              </w:r>
            </w:sdtContent>
          </w:sdt>
        </w:p>
        <w:p w14:paraId="5373FF08" w14:textId="77777777" w:rsidR="00797292" w:rsidRDefault="00797292" w:rsidP="00956C3E">
          <w:pPr>
            <w:pStyle w:val="Footer"/>
            <w:ind w:left="0"/>
            <w:jc w:val="center"/>
            <w:rPr>
              <w:iCs/>
              <w:sz w:val="16"/>
              <w:szCs w:val="16"/>
            </w:rPr>
          </w:pPr>
          <w:r>
            <w:rPr>
              <w:iCs/>
              <w:sz w:val="16"/>
              <w:szCs w:val="16"/>
            </w:rPr>
            <w:t>© NXP Semiconductors N.V.</w:t>
          </w:r>
        </w:p>
        <w:p w14:paraId="240BA8C7" w14:textId="77777777" w:rsidR="00797292" w:rsidRDefault="00797292" w:rsidP="00956C3E">
          <w:pPr>
            <w:pStyle w:val="Footer"/>
            <w:ind w:left="0"/>
            <w:jc w:val="center"/>
            <w:rPr>
              <w:iCs/>
            </w:rPr>
          </w:pPr>
          <w:r>
            <w:rPr>
              <w:sz w:val="16"/>
              <w:szCs w:val="16"/>
            </w:rPr>
            <w:t>Uncontrolled copy if printed</w:t>
          </w:r>
        </w:p>
      </w:tc>
      <w:tc>
        <w:tcPr>
          <w:tcW w:w="3356" w:type="dxa"/>
        </w:tcPr>
        <w:p w14:paraId="6E56B015" w14:textId="77777777" w:rsidR="00797292" w:rsidRDefault="00797292">
          <w:pPr>
            <w:pStyle w:val="Footer"/>
            <w:ind w:left="0"/>
            <w:jc w:val="right"/>
            <w:rPr>
              <w:iCs/>
            </w:rPr>
          </w:pPr>
          <w:r>
            <w:rPr>
              <w:iCs/>
              <w:noProof/>
              <w:lang w:val="nl-NL" w:eastAsia="nl-NL"/>
            </w:rPr>
            <w:drawing>
              <wp:inline distT="0" distB="0" distL="0" distR="0" wp14:anchorId="050C80F1" wp14:editId="050C80F2">
                <wp:extent cx="1504950" cy="581025"/>
                <wp:effectExtent l="0" t="0" r="0" b="9525"/>
                <wp:docPr id="5" name="Picture 5" descr="NX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XP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81025"/>
                        </a:xfrm>
                        <a:prstGeom prst="rect">
                          <a:avLst/>
                        </a:prstGeom>
                        <a:noFill/>
                        <a:ln>
                          <a:noFill/>
                        </a:ln>
                      </pic:spPr>
                    </pic:pic>
                  </a:graphicData>
                </a:graphic>
              </wp:inline>
            </w:drawing>
          </w:r>
        </w:p>
      </w:tc>
    </w:tr>
  </w:tbl>
  <w:p w14:paraId="4768BF79" w14:textId="77777777" w:rsidR="00797292" w:rsidRPr="00956C3E" w:rsidRDefault="00797292" w:rsidP="00C02E0F">
    <w:pPr>
      <w:pStyle w:val="Footer"/>
      <w:ind w:left="0"/>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1E0" w:firstRow="1" w:lastRow="1" w:firstColumn="1" w:lastColumn="1" w:noHBand="0" w:noVBand="0"/>
    </w:tblPr>
    <w:tblGrid>
      <w:gridCol w:w="3290"/>
      <w:gridCol w:w="3305"/>
      <w:gridCol w:w="3356"/>
    </w:tblGrid>
    <w:tr w:rsidR="00797292" w14:paraId="7CD5B4BB" w14:textId="77777777">
      <w:tc>
        <w:tcPr>
          <w:tcW w:w="3389" w:type="dxa"/>
        </w:tcPr>
        <w:p w14:paraId="5BF9B4BE" w14:textId="77777777" w:rsidR="00797292" w:rsidRDefault="00797292" w:rsidP="00A33F3C">
          <w:pPr>
            <w:pStyle w:val="Footer"/>
            <w:ind w:left="0"/>
            <w:rPr>
              <w:iCs/>
              <w:highlight w:val="yellow"/>
            </w:rPr>
          </w:pPr>
          <w:r w:rsidRPr="00F6643C">
            <w:rPr>
              <w:iCs/>
              <w:highlight w:val="yellow"/>
            </w:rPr>
            <w:t>O</w:t>
          </w:r>
          <w:r w:rsidRPr="00A33F3C">
            <w:rPr>
              <w:iCs/>
              <w:highlight w:val="yellow"/>
            </w:rPr>
            <w:t xml:space="preserve">wner: &lt;use </w:t>
          </w:r>
          <w:r w:rsidRPr="00A33F3C">
            <w:rPr>
              <w:iCs/>
              <w:highlight w:val="yellow"/>
              <w:u w:val="single"/>
            </w:rPr>
            <w:t>one</w:t>
          </w:r>
          <w:r w:rsidRPr="00A33F3C">
            <w:rPr>
              <w:iCs/>
              <w:highlight w:val="yellow"/>
            </w:rPr>
            <w:t xml:space="preserve"> full name&gt;</w:t>
          </w:r>
        </w:p>
        <w:p w14:paraId="1597CC4B" w14:textId="77777777" w:rsidR="00797292" w:rsidRDefault="00797292" w:rsidP="00A33F3C">
          <w:pPr>
            <w:pStyle w:val="Footer"/>
            <w:ind w:left="0"/>
            <w:rPr>
              <w:iCs/>
            </w:rPr>
          </w:pPr>
          <w:r>
            <w:rPr>
              <w:iCs/>
              <w:highlight w:val="yellow"/>
            </w:rPr>
            <w:t>Author: &lt;use full names&gt;</w:t>
          </w:r>
        </w:p>
      </w:tc>
      <w:tc>
        <w:tcPr>
          <w:tcW w:w="3389" w:type="dxa"/>
        </w:tcPr>
        <w:p w14:paraId="7B8528F7" w14:textId="77777777" w:rsidR="00797292" w:rsidRDefault="00797292">
          <w:pPr>
            <w:pStyle w:val="Footer"/>
            <w:ind w:left="0"/>
            <w:jc w:val="center"/>
            <w:rPr>
              <w:iCs/>
              <w:sz w:val="20"/>
            </w:rPr>
          </w:pPr>
          <w:r w:rsidRPr="00161E68">
            <w:rPr>
              <w:iCs/>
              <w:sz w:val="20"/>
              <w:highlight w:val="yellow"/>
            </w:rPr>
            <w:t>COMPANY INTERNAL</w:t>
          </w:r>
        </w:p>
        <w:p w14:paraId="3E819620" w14:textId="77777777" w:rsidR="00797292" w:rsidRDefault="00797292">
          <w:pPr>
            <w:pStyle w:val="Footer"/>
            <w:ind w:left="0"/>
            <w:jc w:val="center"/>
            <w:rPr>
              <w:iCs/>
              <w:sz w:val="16"/>
              <w:szCs w:val="16"/>
            </w:rPr>
          </w:pPr>
          <w:r>
            <w:rPr>
              <w:iCs/>
              <w:sz w:val="16"/>
              <w:szCs w:val="16"/>
            </w:rPr>
            <w:t>© NXP Semiconductors B.V.</w:t>
          </w:r>
        </w:p>
        <w:p w14:paraId="0C690FFC" w14:textId="77777777" w:rsidR="00797292" w:rsidRDefault="00797292">
          <w:pPr>
            <w:pStyle w:val="Footer"/>
            <w:ind w:left="0"/>
            <w:jc w:val="center"/>
            <w:rPr>
              <w:iCs/>
            </w:rPr>
          </w:pPr>
          <w:r>
            <w:rPr>
              <w:sz w:val="16"/>
              <w:szCs w:val="16"/>
            </w:rPr>
            <w:t>Uncontrolled copy if printed</w:t>
          </w:r>
        </w:p>
      </w:tc>
      <w:tc>
        <w:tcPr>
          <w:tcW w:w="3389" w:type="dxa"/>
        </w:tcPr>
        <w:p w14:paraId="3596FF87" w14:textId="77777777" w:rsidR="00797292" w:rsidRDefault="00797292">
          <w:pPr>
            <w:pStyle w:val="Footer"/>
            <w:ind w:left="0"/>
            <w:jc w:val="right"/>
            <w:rPr>
              <w:iCs/>
            </w:rPr>
          </w:pPr>
          <w:r>
            <w:rPr>
              <w:iCs/>
              <w:noProof/>
              <w:lang w:val="nl-NL" w:eastAsia="nl-NL"/>
            </w:rPr>
            <w:drawing>
              <wp:inline distT="0" distB="0" distL="0" distR="0" wp14:anchorId="050C80F3" wp14:editId="050C80F4">
                <wp:extent cx="1504950" cy="581025"/>
                <wp:effectExtent l="0" t="0" r="0" b="9525"/>
                <wp:docPr id="6" name="Picture 6" descr="NX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XP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81025"/>
                        </a:xfrm>
                        <a:prstGeom prst="rect">
                          <a:avLst/>
                        </a:prstGeom>
                        <a:noFill/>
                        <a:ln>
                          <a:noFill/>
                        </a:ln>
                      </pic:spPr>
                    </pic:pic>
                  </a:graphicData>
                </a:graphic>
              </wp:inline>
            </w:drawing>
          </w:r>
        </w:p>
      </w:tc>
    </w:tr>
  </w:tbl>
  <w:p w14:paraId="2D837035" w14:textId="77777777" w:rsidR="00797292" w:rsidRDefault="007972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9AD70" w14:textId="77777777" w:rsidR="008630F3" w:rsidRDefault="008630F3">
      <w:r>
        <w:separator/>
      </w:r>
    </w:p>
  </w:footnote>
  <w:footnote w:type="continuationSeparator" w:id="0">
    <w:p w14:paraId="24320F94" w14:textId="77777777" w:rsidR="008630F3" w:rsidRDefault="00863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89E53" w14:textId="77777777" w:rsidR="00797292" w:rsidRPr="00250FD4" w:rsidRDefault="00797292" w:rsidP="00250FD4">
    <w:pPr>
      <w:tabs>
        <w:tab w:val="left" w:pos="3402"/>
        <w:tab w:val="right" w:pos="9923"/>
      </w:tabs>
      <w:ind w:left="0" w:right="28"/>
      <w:jc w:val="right"/>
      <w:rPr>
        <w:b/>
        <w:color w:val="FF0000"/>
      </w:rPr>
    </w:pPr>
  </w:p>
  <w:tbl>
    <w:tblPr>
      <w:tblpPr w:leftFromText="180" w:rightFromText="180" w:vertAnchor="text" w:tblpY="1"/>
      <w:tblOverlap w:val="never"/>
      <w:tblW w:w="0" w:type="auto"/>
      <w:tblCellMar>
        <w:left w:w="0" w:type="dxa"/>
        <w:right w:w="0" w:type="dxa"/>
      </w:tblCellMar>
      <w:tblLook w:val="0000" w:firstRow="0" w:lastRow="0" w:firstColumn="0" w:lastColumn="0" w:noHBand="0" w:noVBand="0"/>
    </w:tblPr>
    <w:tblGrid>
      <w:gridCol w:w="2967"/>
      <w:gridCol w:w="4536"/>
      <w:gridCol w:w="2428"/>
    </w:tblGrid>
    <w:tr w:rsidR="00797292" w14:paraId="1574FF01" w14:textId="77777777" w:rsidTr="00B93C15">
      <w:trPr>
        <w:cantSplit/>
        <w:trHeight w:val="264"/>
        <w:tblHeader/>
      </w:trPr>
      <w:tc>
        <w:tcPr>
          <w:tcW w:w="2967" w:type="dxa"/>
          <w:tcBorders>
            <w:top w:val="single" w:sz="8" w:space="0" w:color="auto"/>
            <w:left w:val="single" w:sz="8" w:space="0" w:color="auto"/>
            <w:bottom w:val="single" w:sz="8" w:space="0" w:color="auto"/>
            <w:right w:val="single" w:sz="4" w:space="0" w:color="auto"/>
          </w:tcBorders>
        </w:tcPr>
        <w:p w14:paraId="0D1EB970" w14:textId="77777777" w:rsidR="00797292" w:rsidRDefault="00797292" w:rsidP="000E3819">
          <w:pPr>
            <w:tabs>
              <w:tab w:val="left" w:pos="3402"/>
              <w:tab w:val="right" w:pos="9923"/>
            </w:tabs>
            <w:ind w:left="0" w:right="-828"/>
            <w:rPr>
              <w:sz w:val="16"/>
            </w:rPr>
          </w:pPr>
          <w:r>
            <w:t>NXP Semiconductors</w:t>
          </w:r>
        </w:p>
      </w:tc>
      <w:sdt>
        <w:sdtPr>
          <w:rPr>
            <w:szCs w:val="36"/>
            <w:lang w:val="en-US"/>
          </w:rPr>
          <w:alias w:val="Title"/>
          <w:tag w:val=""/>
          <w:id w:val="2123947781"/>
          <w:dataBinding w:prefixMappings="xmlns:ns0='http://purl.org/dc/elements/1.1/' xmlns:ns1='http://schemas.openxmlformats.org/package/2006/metadata/core-properties' " w:xpath="/ns1:coreProperties[1]/ns0:title[1]" w:storeItemID="{6C3C8BC8-F283-45AE-878A-BAB7291924A1}"/>
          <w:text/>
        </w:sdtPr>
        <w:sdtContent>
          <w:tc>
            <w:tcPr>
              <w:tcW w:w="4536" w:type="dxa"/>
              <w:vMerge w:val="restart"/>
              <w:tcBorders>
                <w:top w:val="single" w:sz="4" w:space="0" w:color="auto"/>
                <w:left w:val="single" w:sz="4" w:space="0" w:color="auto"/>
                <w:bottom w:val="single" w:sz="4" w:space="0" w:color="auto"/>
                <w:right w:val="single" w:sz="4" w:space="0" w:color="auto"/>
              </w:tcBorders>
              <w:vAlign w:val="center"/>
            </w:tcPr>
            <w:p w14:paraId="6EBCA4B9" w14:textId="6A0F6978" w:rsidR="00797292" w:rsidRPr="00910F21" w:rsidRDefault="00EF47C8" w:rsidP="00910F21">
              <w:pPr>
                <w:tabs>
                  <w:tab w:val="left" w:pos="3402"/>
                  <w:tab w:val="right" w:pos="9923"/>
                </w:tabs>
                <w:ind w:left="0"/>
                <w:jc w:val="center"/>
              </w:pPr>
              <w:del w:id="158" w:author="Rashmi K C" w:date="2022-06-19T19:26:00Z">
                <w:r w:rsidDel="00EF47C8">
                  <w:rPr>
                    <w:szCs w:val="36"/>
                    <w:lang w:val="en-US"/>
                  </w:rPr>
                  <w:delText>STRX RFE FW and RFE GUI</w:delText>
                </w:r>
                <w:r w:rsidRPr="00910F21" w:rsidDel="00EF47C8">
                  <w:rPr>
                    <w:szCs w:val="36"/>
                    <w:lang w:val="en-US"/>
                  </w:rPr>
                  <w:delText xml:space="preserve"> Software Quality Assurance Plan</w:delText>
                </w:r>
              </w:del>
              <w:ins w:id="159" w:author="Rashmi K C" w:date="2022-06-19T19:26:00Z">
                <w:r>
                  <w:rPr>
                    <w:szCs w:val="36"/>
                    <w:lang w:val="en-US"/>
                  </w:rPr>
                  <w:t xml:space="preserve">STRX RFE FW </w:t>
                </w:r>
                <w:r w:rsidRPr="00910F21">
                  <w:rPr>
                    <w:szCs w:val="36"/>
                    <w:lang w:val="en-US"/>
                  </w:rPr>
                  <w:t>Software Quality Assurance Plan</w:t>
                </w:r>
              </w:ins>
            </w:p>
          </w:tc>
        </w:sdtContent>
      </w:sdt>
      <w:tc>
        <w:tcPr>
          <w:tcW w:w="2428" w:type="dxa"/>
          <w:tcBorders>
            <w:top w:val="single" w:sz="8" w:space="0" w:color="auto"/>
            <w:left w:val="single" w:sz="4" w:space="0" w:color="auto"/>
            <w:bottom w:val="single" w:sz="8" w:space="0" w:color="auto"/>
            <w:right w:val="single" w:sz="8" w:space="0" w:color="auto"/>
          </w:tcBorders>
        </w:tcPr>
        <w:p w14:paraId="56083F66" w14:textId="5DC9CC13" w:rsidR="00797292" w:rsidRPr="001A5555" w:rsidRDefault="00797292" w:rsidP="00870D1C">
          <w:pPr>
            <w:ind w:left="0" w:right="121"/>
            <w:jc w:val="right"/>
            <w:rPr>
              <w:sz w:val="16"/>
            </w:rPr>
          </w:pPr>
          <w:proofErr w:type="spellStart"/>
          <w:r>
            <w:rPr>
              <w:lang w:val="de-DE"/>
            </w:rPr>
            <w:t>Approved</w:t>
          </w:r>
          <w:proofErr w:type="spellEnd"/>
        </w:p>
      </w:tc>
    </w:tr>
    <w:tr w:rsidR="00797292" w14:paraId="7F8FDBB4" w14:textId="77777777" w:rsidTr="00B93C15">
      <w:trPr>
        <w:trHeight w:val="254"/>
      </w:trPr>
      <w:tc>
        <w:tcPr>
          <w:tcW w:w="2967" w:type="dxa"/>
          <w:tcBorders>
            <w:top w:val="single" w:sz="8" w:space="0" w:color="auto"/>
            <w:left w:val="single" w:sz="8" w:space="0" w:color="auto"/>
            <w:bottom w:val="single" w:sz="8" w:space="0" w:color="auto"/>
            <w:right w:val="single" w:sz="4" w:space="0" w:color="auto"/>
          </w:tcBorders>
        </w:tcPr>
        <w:p w14:paraId="44677FC3" w14:textId="77777777" w:rsidR="00797292" w:rsidRPr="00F820B3" w:rsidRDefault="00797292" w:rsidP="000E3819">
          <w:pPr>
            <w:tabs>
              <w:tab w:val="left" w:pos="3402"/>
              <w:tab w:val="right" w:pos="9923"/>
            </w:tabs>
            <w:ind w:left="0" w:right="-828"/>
            <w:rPr>
              <w:szCs w:val="22"/>
            </w:rPr>
          </w:pPr>
          <w:r>
            <w:rPr>
              <w:szCs w:val="22"/>
            </w:rPr>
            <w:t>Quality Assurance</w:t>
          </w:r>
        </w:p>
      </w:tc>
      <w:tc>
        <w:tcPr>
          <w:tcW w:w="4536" w:type="dxa"/>
          <w:vMerge/>
          <w:tcBorders>
            <w:top w:val="single" w:sz="4" w:space="0" w:color="auto"/>
            <w:left w:val="single" w:sz="4" w:space="0" w:color="auto"/>
            <w:bottom w:val="single" w:sz="4" w:space="0" w:color="auto"/>
            <w:right w:val="single" w:sz="4" w:space="0" w:color="auto"/>
          </w:tcBorders>
        </w:tcPr>
        <w:p w14:paraId="519D30BC" w14:textId="77777777" w:rsidR="00797292" w:rsidRDefault="00797292" w:rsidP="000E3819">
          <w:pPr>
            <w:tabs>
              <w:tab w:val="left" w:pos="3402"/>
              <w:tab w:val="right" w:pos="9923"/>
            </w:tabs>
            <w:ind w:left="0" w:right="-828"/>
            <w:rPr>
              <w:sz w:val="16"/>
            </w:rPr>
          </w:pPr>
        </w:p>
      </w:tc>
      <w:tc>
        <w:tcPr>
          <w:tcW w:w="2428" w:type="dxa"/>
          <w:tcBorders>
            <w:top w:val="single" w:sz="8" w:space="0" w:color="auto"/>
            <w:left w:val="single" w:sz="4" w:space="0" w:color="auto"/>
            <w:bottom w:val="single" w:sz="8" w:space="0" w:color="auto"/>
            <w:right w:val="single" w:sz="8" w:space="0" w:color="auto"/>
          </w:tcBorders>
        </w:tcPr>
        <w:p w14:paraId="16636E6C" w14:textId="3143D8EC" w:rsidR="00797292" w:rsidRPr="00870D1C" w:rsidRDefault="00797292" w:rsidP="00870D1C">
          <w:pPr>
            <w:tabs>
              <w:tab w:val="left" w:pos="3402"/>
              <w:tab w:val="right" w:pos="9923"/>
            </w:tabs>
            <w:ind w:left="0" w:right="121"/>
            <w:jc w:val="right"/>
          </w:pPr>
          <w:del w:id="160" w:author="Rashmi K C" w:date="2022-06-19T19:26:00Z">
            <w:r w:rsidDel="00EF47C8">
              <w:delText>03-December</w:delText>
            </w:r>
            <w:r w:rsidRPr="00870D1C" w:rsidDel="00EF47C8">
              <w:delText>-20</w:delText>
            </w:r>
            <w:r w:rsidDel="00EF47C8">
              <w:delText>20</w:delText>
            </w:r>
          </w:del>
          <w:ins w:id="161" w:author="Rashmi K C" w:date="2022-06-19T19:26:00Z">
            <w:r w:rsidR="00EF47C8">
              <w:t>19 June 2022</w:t>
            </w:r>
          </w:ins>
        </w:p>
      </w:tc>
    </w:tr>
    <w:tr w:rsidR="00797292" w14:paraId="0C63EFD4" w14:textId="77777777" w:rsidTr="00B93C15">
      <w:trPr>
        <w:trHeight w:val="271"/>
      </w:trPr>
      <w:tc>
        <w:tcPr>
          <w:tcW w:w="2967" w:type="dxa"/>
          <w:tcBorders>
            <w:top w:val="single" w:sz="8" w:space="0" w:color="auto"/>
            <w:left w:val="single" w:sz="8" w:space="0" w:color="auto"/>
            <w:bottom w:val="single" w:sz="8" w:space="0" w:color="auto"/>
            <w:right w:val="single" w:sz="4" w:space="0" w:color="auto"/>
          </w:tcBorders>
        </w:tcPr>
        <w:p w14:paraId="4CEC8A9E" w14:textId="762722D1" w:rsidR="00797292" w:rsidRPr="000C78B7" w:rsidRDefault="00797292" w:rsidP="00910F21">
          <w:pPr>
            <w:tabs>
              <w:tab w:val="left" w:pos="3402"/>
              <w:tab w:val="right" w:pos="9923"/>
            </w:tabs>
            <w:ind w:left="0" w:right="-828"/>
            <w:rPr>
              <w:sz w:val="16"/>
            </w:rPr>
          </w:pPr>
          <w:r w:rsidRPr="000C78B7">
            <w:t xml:space="preserve">BL </w:t>
          </w:r>
          <w:r>
            <w:t>RFP</w:t>
          </w:r>
        </w:p>
      </w:tc>
      <w:tc>
        <w:tcPr>
          <w:tcW w:w="4536" w:type="dxa"/>
          <w:vMerge/>
          <w:tcBorders>
            <w:top w:val="single" w:sz="4" w:space="0" w:color="auto"/>
            <w:left w:val="single" w:sz="4" w:space="0" w:color="auto"/>
            <w:bottom w:val="single" w:sz="4" w:space="0" w:color="auto"/>
            <w:right w:val="single" w:sz="4" w:space="0" w:color="auto"/>
          </w:tcBorders>
        </w:tcPr>
        <w:p w14:paraId="298E9D8D" w14:textId="77777777" w:rsidR="00797292" w:rsidRPr="000C78B7" w:rsidRDefault="00797292" w:rsidP="00910F21">
          <w:pPr>
            <w:tabs>
              <w:tab w:val="left" w:pos="3402"/>
              <w:tab w:val="right" w:pos="9923"/>
            </w:tabs>
            <w:ind w:left="0" w:right="-828"/>
            <w:rPr>
              <w:sz w:val="16"/>
            </w:rPr>
          </w:pPr>
        </w:p>
      </w:tc>
      <w:tc>
        <w:tcPr>
          <w:tcW w:w="2428" w:type="dxa"/>
          <w:tcBorders>
            <w:top w:val="single" w:sz="8" w:space="0" w:color="auto"/>
            <w:left w:val="single" w:sz="4" w:space="0" w:color="auto"/>
            <w:bottom w:val="single" w:sz="8" w:space="0" w:color="auto"/>
            <w:right w:val="single" w:sz="8" w:space="0" w:color="auto"/>
          </w:tcBorders>
        </w:tcPr>
        <w:p w14:paraId="5F3EEF01" w14:textId="77777777" w:rsidR="00797292" w:rsidRDefault="00797292" w:rsidP="00910F21">
          <w:pPr>
            <w:tabs>
              <w:tab w:val="left" w:pos="3402"/>
              <w:tab w:val="right" w:pos="9923"/>
            </w:tabs>
            <w:ind w:left="0" w:right="-828"/>
            <w:jc w:val="center"/>
            <w:rPr>
              <w:sz w:val="16"/>
            </w:rPr>
          </w:pPr>
          <w:r w:rsidRPr="000C78B7">
            <w:t xml:space="preserve">Page </w:t>
          </w:r>
          <w:r w:rsidRPr="000C78B7">
            <w:rPr>
              <w:rStyle w:val="PageNumber"/>
              <w:spacing w:val="-24"/>
            </w:rPr>
            <w:fldChar w:fldCharType="begin"/>
          </w:r>
          <w:r w:rsidRPr="000C78B7">
            <w:rPr>
              <w:rStyle w:val="PageNumber"/>
              <w:spacing w:val="-24"/>
            </w:rPr>
            <w:instrText xml:space="preserve"> PAGE </w:instrText>
          </w:r>
          <w:r w:rsidRPr="000C78B7">
            <w:rPr>
              <w:rStyle w:val="PageNumber"/>
              <w:spacing w:val="-24"/>
            </w:rPr>
            <w:fldChar w:fldCharType="separate"/>
          </w:r>
          <w:r w:rsidRPr="000C78B7">
            <w:rPr>
              <w:rStyle w:val="PageNumber"/>
              <w:noProof/>
              <w:spacing w:val="-24"/>
            </w:rPr>
            <w:t>1</w:t>
          </w:r>
          <w:r w:rsidRPr="000C78B7">
            <w:rPr>
              <w:rStyle w:val="PageNumber"/>
              <w:spacing w:val="-24"/>
            </w:rPr>
            <w:fldChar w:fldCharType="end"/>
          </w:r>
          <w:r w:rsidRPr="000C78B7">
            <w:t xml:space="preserve"> of </w:t>
          </w:r>
          <w:r w:rsidRPr="000C78B7">
            <w:rPr>
              <w:rStyle w:val="PageNumber"/>
              <w:spacing w:val="-24"/>
            </w:rPr>
            <w:fldChar w:fldCharType="begin"/>
          </w:r>
          <w:r w:rsidRPr="000C78B7">
            <w:rPr>
              <w:rStyle w:val="PageNumber"/>
              <w:spacing w:val="-24"/>
            </w:rPr>
            <w:instrText xml:space="preserve"> NUMPAGES </w:instrText>
          </w:r>
          <w:r w:rsidRPr="000C78B7">
            <w:rPr>
              <w:rStyle w:val="PageNumber"/>
              <w:spacing w:val="-24"/>
            </w:rPr>
            <w:fldChar w:fldCharType="separate"/>
          </w:r>
          <w:r w:rsidRPr="000C78B7">
            <w:rPr>
              <w:rStyle w:val="PageNumber"/>
              <w:noProof/>
              <w:spacing w:val="-24"/>
            </w:rPr>
            <w:t>1</w:t>
          </w:r>
          <w:r w:rsidRPr="000C78B7">
            <w:rPr>
              <w:rStyle w:val="PageNumber"/>
              <w:spacing w:val="-24"/>
            </w:rPr>
            <w:fldChar w:fldCharType="end"/>
          </w:r>
        </w:p>
      </w:tc>
    </w:tr>
  </w:tbl>
  <w:p w14:paraId="70F45228" w14:textId="77777777" w:rsidR="00797292" w:rsidRPr="00A02928" w:rsidRDefault="00797292" w:rsidP="00A02928">
    <w:pPr>
      <w:tabs>
        <w:tab w:val="left" w:pos="3402"/>
        <w:tab w:val="right" w:pos="9923"/>
      </w:tabs>
      <w:ind w:left="0" w:right="-828"/>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99E87" w14:textId="77777777" w:rsidR="00797292" w:rsidRPr="00785CBD" w:rsidRDefault="00797292" w:rsidP="00785CBD">
    <w:pPr>
      <w:ind w:left="-142"/>
      <w:jc w:val="right"/>
      <w:rPr>
        <w:color w:val="FF0000"/>
      </w:rPr>
    </w:pPr>
    <w:r w:rsidRPr="00785CBD">
      <w:rPr>
        <w:color w:val="FF0000"/>
      </w:rPr>
      <w:t>DRAFT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3827"/>
      <w:gridCol w:w="3119"/>
    </w:tblGrid>
    <w:tr w:rsidR="00797292" w14:paraId="14CB2499" w14:textId="77777777">
      <w:trPr>
        <w:cantSplit/>
        <w:trHeight w:val="280"/>
      </w:trPr>
      <w:tc>
        <w:tcPr>
          <w:tcW w:w="3085" w:type="dxa"/>
        </w:tcPr>
        <w:p w14:paraId="7B739388" w14:textId="77777777" w:rsidR="00797292" w:rsidRDefault="00797292">
          <w:pPr>
            <w:tabs>
              <w:tab w:val="right" w:pos="9923"/>
            </w:tabs>
            <w:ind w:left="0"/>
          </w:pPr>
          <w:r>
            <w:t xml:space="preserve">NXP Semiconductors  </w:t>
          </w:r>
        </w:p>
      </w:tc>
      <w:tc>
        <w:tcPr>
          <w:tcW w:w="3827" w:type="dxa"/>
          <w:vMerge w:val="restart"/>
          <w:vAlign w:val="center"/>
        </w:tcPr>
        <w:p w14:paraId="1BEFB73A" w14:textId="77777777" w:rsidR="00797292" w:rsidRDefault="00797292">
          <w:pPr>
            <w:tabs>
              <w:tab w:val="right" w:pos="9923"/>
            </w:tabs>
            <w:ind w:left="34"/>
            <w:jc w:val="center"/>
          </w:pPr>
          <w:r>
            <w:rPr>
              <w:b/>
              <w:bCs/>
              <w:highlight w:val="yellow"/>
            </w:rPr>
            <w:t>Subject</w:t>
          </w:r>
          <w:r w:rsidRPr="00853218">
            <w:rPr>
              <w:b/>
              <w:bCs/>
              <w:highlight w:val="yellow"/>
            </w:rPr>
            <w:t>*</w:t>
          </w:r>
          <w:r w:rsidRPr="00853218">
            <w:rPr>
              <w:b/>
              <w:bCs/>
              <w:highlight w:val="yellow"/>
            </w:rPr>
            <w:br/>
          </w:r>
          <w:r w:rsidRPr="00853218">
            <w:rPr>
              <w:bCs/>
              <w:sz w:val="16"/>
              <w:szCs w:val="16"/>
              <w:highlight w:val="yellow"/>
            </w:rPr>
            <w:t xml:space="preserve">Include type of document if </w:t>
          </w:r>
          <w:r>
            <w:rPr>
              <w:bCs/>
              <w:sz w:val="16"/>
              <w:szCs w:val="16"/>
              <w:highlight w:val="yellow"/>
            </w:rPr>
            <w:t xml:space="preserve">it is </w:t>
          </w:r>
          <w:r w:rsidRPr="00853218">
            <w:rPr>
              <w:bCs/>
              <w:sz w:val="16"/>
              <w:szCs w:val="16"/>
              <w:highlight w:val="yellow"/>
            </w:rPr>
            <w:t>not a procedure e.g. Manual, Policy, or Work Instruction</w:t>
          </w:r>
        </w:p>
      </w:tc>
      <w:tc>
        <w:tcPr>
          <w:tcW w:w="3119" w:type="dxa"/>
        </w:tcPr>
        <w:p w14:paraId="5654F86C" w14:textId="77777777" w:rsidR="00797292" w:rsidRDefault="00797292">
          <w:pPr>
            <w:tabs>
              <w:tab w:val="right" w:pos="2903"/>
              <w:tab w:val="right" w:pos="9923"/>
            </w:tabs>
            <w:ind w:left="0"/>
          </w:pPr>
          <w:r>
            <w:tab/>
          </w:r>
          <w:proofErr w:type="spellStart"/>
          <w:r>
            <w:rPr>
              <w:highlight w:val="yellow"/>
            </w:rPr>
            <w:t>NXn-xxxxx</w:t>
          </w:r>
          <w:proofErr w:type="spellEnd"/>
        </w:p>
      </w:tc>
    </w:tr>
    <w:tr w:rsidR="00797292" w14:paraId="7FE07EA0" w14:textId="77777777">
      <w:trPr>
        <w:cantSplit/>
        <w:trHeight w:val="270"/>
      </w:trPr>
      <w:tc>
        <w:tcPr>
          <w:tcW w:w="3085" w:type="dxa"/>
        </w:tcPr>
        <w:p w14:paraId="5047C17F" w14:textId="77777777" w:rsidR="00797292" w:rsidRDefault="00797292">
          <w:pPr>
            <w:tabs>
              <w:tab w:val="right" w:pos="9923"/>
            </w:tabs>
            <w:ind w:left="0"/>
          </w:pPr>
          <w:r>
            <w:rPr>
              <w:highlight w:val="yellow"/>
            </w:rPr>
            <w:t>Business Process</w:t>
          </w:r>
          <w:r>
            <w:t xml:space="preserve"> </w:t>
          </w:r>
        </w:p>
      </w:tc>
      <w:tc>
        <w:tcPr>
          <w:tcW w:w="3827" w:type="dxa"/>
          <w:vMerge/>
        </w:tcPr>
        <w:p w14:paraId="6BD6FCA7" w14:textId="77777777" w:rsidR="00797292" w:rsidRDefault="00797292">
          <w:pPr>
            <w:tabs>
              <w:tab w:val="right" w:pos="9923"/>
            </w:tabs>
          </w:pPr>
        </w:p>
      </w:tc>
      <w:tc>
        <w:tcPr>
          <w:tcW w:w="3119" w:type="dxa"/>
        </w:tcPr>
        <w:p w14:paraId="31A77281" w14:textId="77777777" w:rsidR="00797292" w:rsidRDefault="00797292">
          <w:pPr>
            <w:tabs>
              <w:tab w:val="right" w:pos="2903"/>
              <w:tab w:val="right" w:pos="9923"/>
            </w:tabs>
            <w:ind w:left="0"/>
          </w:pPr>
          <w:r>
            <w:tab/>
          </w:r>
          <w:r>
            <w:rPr>
              <w:highlight w:val="yellow"/>
            </w:rPr>
            <w:t>Date of Issue</w:t>
          </w:r>
        </w:p>
      </w:tc>
    </w:tr>
    <w:tr w:rsidR="00797292" w14:paraId="0E897506" w14:textId="77777777">
      <w:trPr>
        <w:cantSplit/>
        <w:trHeight w:val="274"/>
      </w:trPr>
      <w:tc>
        <w:tcPr>
          <w:tcW w:w="3085" w:type="dxa"/>
        </w:tcPr>
        <w:p w14:paraId="6266B011" w14:textId="77777777" w:rsidR="00797292" w:rsidRDefault="00797292" w:rsidP="00853218">
          <w:pPr>
            <w:tabs>
              <w:tab w:val="right" w:pos="9923"/>
            </w:tabs>
            <w:ind w:left="0"/>
          </w:pPr>
          <w:r>
            <w:rPr>
              <w:bCs/>
              <w:highlight w:val="yellow"/>
            </w:rPr>
            <w:t>Functional Organisation</w:t>
          </w:r>
        </w:p>
      </w:tc>
      <w:tc>
        <w:tcPr>
          <w:tcW w:w="3827" w:type="dxa"/>
          <w:vMerge/>
        </w:tcPr>
        <w:p w14:paraId="187D6467" w14:textId="77777777" w:rsidR="00797292" w:rsidRDefault="00797292">
          <w:pPr>
            <w:tabs>
              <w:tab w:val="right" w:pos="9923"/>
            </w:tabs>
          </w:pPr>
        </w:p>
      </w:tc>
      <w:tc>
        <w:tcPr>
          <w:tcW w:w="3119" w:type="dxa"/>
        </w:tcPr>
        <w:p w14:paraId="1D81904C" w14:textId="77777777" w:rsidR="00797292" w:rsidRDefault="00797292">
          <w:pPr>
            <w:tabs>
              <w:tab w:val="right" w:pos="2903"/>
              <w:tab w:val="right" w:pos="9923"/>
            </w:tabs>
            <w:ind w:left="0"/>
          </w:pPr>
          <w:r>
            <w:tab/>
            <w:t xml:space="preserve">Sheet </w:t>
          </w:r>
          <w:r>
            <w:rPr>
              <w:rStyle w:val="PageNumber"/>
              <w:spacing w:val="-24"/>
            </w:rPr>
            <w:fldChar w:fldCharType="begin"/>
          </w:r>
          <w:r>
            <w:rPr>
              <w:rStyle w:val="PageNumber"/>
              <w:spacing w:val="-24"/>
            </w:rPr>
            <w:instrText xml:space="preserve"> PAGE </w:instrText>
          </w:r>
          <w:r>
            <w:rPr>
              <w:rStyle w:val="PageNumber"/>
              <w:spacing w:val="-24"/>
            </w:rPr>
            <w:fldChar w:fldCharType="separate"/>
          </w:r>
          <w:r>
            <w:rPr>
              <w:rStyle w:val="PageNumber"/>
              <w:noProof/>
              <w:spacing w:val="-24"/>
            </w:rPr>
            <w:t>0</w:t>
          </w:r>
          <w:r>
            <w:rPr>
              <w:rStyle w:val="PageNumber"/>
              <w:spacing w:val="-24"/>
            </w:rPr>
            <w:fldChar w:fldCharType="end"/>
          </w:r>
          <w:r>
            <w:t xml:space="preserve"> of </w:t>
          </w:r>
          <w:r>
            <w:rPr>
              <w:rStyle w:val="PageNumber"/>
              <w:spacing w:val="-24"/>
            </w:rPr>
            <w:fldChar w:fldCharType="begin"/>
          </w:r>
          <w:r>
            <w:rPr>
              <w:rStyle w:val="PageNumber"/>
              <w:spacing w:val="-24"/>
            </w:rPr>
            <w:instrText xml:space="preserve"> NUMPAGES </w:instrText>
          </w:r>
          <w:r>
            <w:rPr>
              <w:rStyle w:val="PageNumber"/>
              <w:spacing w:val="-24"/>
            </w:rPr>
            <w:fldChar w:fldCharType="separate"/>
          </w:r>
          <w:r>
            <w:rPr>
              <w:rStyle w:val="PageNumber"/>
              <w:noProof/>
              <w:spacing w:val="-24"/>
            </w:rPr>
            <w:t>8</w:t>
          </w:r>
          <w:r>
            <w:rPr>
              <w:rStyle w:val="PageNumber"/>
              <w:spacing w:val="-24"/>
            </w:rPr>
            <w:fldChar w:fldCharType="end"/>
          </w:r>
        </w:p>
      </w:tc>
    </w:tr>
  </w:tbl>
  <w:p w14:paraId="4A5B309C" w14:textId="77777777" w:rsidR="00797292" w:rsidRPr="00933A07" w:rsidRDefault="00797292" w:rsidP="00933A07">
    <w:pPr>
      <w:tabs>
        <w:tab w:val="right" w:pos="9923"/>
      </w:tabs>
      <w:ind w:left="0"/>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C618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6FC4A8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1E0662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D545EF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400828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5E15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DC1D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44F0D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9687C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8BC14C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61DC4"/>
    <w:multiLevelType w:val="multilevel"/>
    <w:tmpl w:val="53CC2952"/>
    <w:lvl w:ilvl="0">
      <w:start w:val="1"/>
      <w:numFmt w:val="decimal"/>
      <w:suff w:val="space"/>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09315528"/>
    <w:multiLevelType w:val="hybridMultilevel"/>
    <w:tmpl w:val="4F46A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8752E5"/>
    <w:multiLevelType w:val="hybridMultilevel"/>
    <w:tmpl w:val="E01E7AF2"/>
    <w:lvl w:ilvl="0" w:tplc="FA647518">
      <w:start w:val="2"/>
      <w:numFmt w:val="bullet"/>
      <w:lvlText w:val="-"/>
      <w:lvlJc w:val="left"/>
      <w:pPr>
        <w:ind w:left="1287" w:hanging="360"/>
      </w:pPr>
      <w:rPr>
        <w:rFonts w:ascii="Arial" w:eastAsia="Times New Roman" w:hAnsi="Arial" w:cs="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0D7A2F35"/>
    <w:multiLevelType w:val="multilevel"/>
    <w:tmpl w:val="823CD4D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0DDC5604"/>
    <w:multiLevelType w:val="multilevel"/>
    <w:tmpl w:val="3D6CA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42B6064"/>
    <w:multiLevelType w:val="hybridMultilevel"/>
    <w:tmpl w:val="317258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192016E7"/>
    <w:multiLevelType w:val="hybridMultilevel"/>
    <w:tmpl w:val="4162C4E4"/>
    <w:lvl w:ilvl="0" w:tplc="0082C2E2">
      <w:start w:val="1"/>
      <w:numFmt w:val="decimal"/>
      <w:pStyle w:val="TableRef"/>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A0A2DE1"/>
    <w:multiLevelType w:val="hybridMultilevel"/>
    <w:tmpl w:val="8032694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79A06B2"/>
    <w:multiLevelType w:val="hybridMultilevel"/>
    <w:tmpl w:val="B426B788"/>
    <w:lvl w:ilvl="0" w:tplc="FA647518">
      <w:start w:val="2"/>
      <w:numFmt w:val="bullet"/>
      <w:lvlText w:val="-"/>
      <w:lvlJc w:val="left"/>
      <w:pPr>
        <w:ind w:left="927" w:hanging="360"/>
      </w:pPr>
      <w:rPr>
        <w:rFonts w:ascii="Arial" w:eastAsia="Times New Roman" w:hAnsi="Aria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2DD57A0D"/>
    <w:multiLevelType w:val="multilevel"/>
    <w:tmpl w:val="A92EFBDE"/>
    <w:lvl w:ilvl="0">
      <w:start w:val="1"/>
      <w:numFmt w:val="bullet"/>
      <w:pStyle w:val="Unorderedlist"/>
      <w:lvlText w:val=""/>
      <w:lvlJc w:val="left"/>
      <w:pPr>
        <w:tabs>
          <w:tab w:val="num" w:pos="500"/>
        </w:tabs>
        <w:ind w:left="360" w:hanging="220"/>
      </w:pPr>
      <w:rPr>
        <w:rFonts w:ascii="Symbol" w:hAnsi="Symbol" w:hint="default"/>
        <w:color w:val="auto"/>
      </w:rPr>
    </w:lvl>
    <w:lvl w:ilvl="1">
      <w:start w:val="1"/>
      <w:numFmt w:val="bullet"/>
      <w:lvlText w:val=""/>
      <w:lvlJc w:val="left"/>
      <w:pPr>
        <w:tabs>
          <w:tab w:val="num" w:pos="720"/>
        </w:tabs>
        <w:ind w:left="620" w:hanging="260"/>
      </w:pPr>
      <w:rPr>
        <w:rFonts w:ascii="Symbol" w:hAnsi="Symbol" w:hint="default"/>
      </w:rPr>
    </w:lvl>
    <w:lvl w:ilvl="2">
      <w:start w:val="1"/>
      <w:numFmt w:val="none"/>
      <w:lvlText w:val=""/>
      <w:lvlJc w:val="left"/>
      <w:pPr>
        <w:tabs>
          <w:tab w:val="num" w:pos="340"/>
        </w:tabs>
        <w:ind w:left="340" w:hanging="360"/>
      </w:pPr>
      <w:rPr>
        <w:rFonts w:hint="default"/>
      </w:rPr>
    </w:lvl>
    <w:lvl w:ilvl="3">
      <w:start w:val="1"/>
      <w:numFmt w:val="none"/>
      <w:lvlText w:val=""/>
      <w:lvlJc w:val="left"/>
      <w:pPr>
        <w:tabs>
          <w:tab w:val="num" w:pos="340"/>
        </w:tabs>
        <w:ind w:left="340" w:hanging="360"/>
      </w:pPr>
      <w:rPr>
        <w:rFonts w:hint="default"/>
      </w:rPr>
    </w:lvl>
    <w:lvl w:ilvl="4">
      <w:start w:val="1"/>
      <w:numFmt w:val="none"/>
      <w:lvlText w:val=""/>
      <w:lvlJc w:val="left"/>
      <w:pPr>
        <w:tabs>
          <w:tab w:val="num" w:pos="340"/>
        </w:tabs>
        <w:ind w:left="340" w:hanging="360"/>
      </w:pPr>
      <w:rPr>
        <w:rFonts w:hint="default"/>
      </w:rPr>
    </w:lvl>
    <w:lvl w:ilvl="5">
      <w:start w:val="1"/>
      <w:numFmt w:val="none"/>
      <w:lvlText w:val=""/>
      <w:lvlJc w:val="left"/>
      <w:pPr>
        <w:tabs>
          <w:tab w:val="num" w:pos="340"/>
        </w:tabs>
        <w:ind w:left="340" w:hanging="360"/>
      </w:pPr>
      <w:rPr>
        <w:rFonts w:hint="default"/>
      </w:rPr>
    </w:lvl>
    <w:lvl w:ilvl="6">
      <w:start w:val="1"/>
      <w:numFmt w:val="none"/>
      <w:lvlText w:val=""/>
      <w:lvlJc w:val="left"/>
      <w:pPr>
        <w:tabs>
          <w:tab w:val="num" w:pos="340"/>
        </w:tabs>
        <w:ind w:left="340" w:hanging="360"/>
      </w:pPr>
      <w:rPr>
        <w:rFonts w:hint="default"/>
      </w:rPr>
    </w:lvl>
    <w:lvl w:ilvl="7">
      <w:start w:val="1"/>
      <w:numFmt w:val="none"/>
      <w:lvlText w:val=""/>
      <w:lvlJc w:val="left"/>
      <w:pPr>
        <w:tabs>
          <w:tab w:val="num" w:pos="340"/>
        </w:tabs>
        <w:ind w:left="340" w:hanging="360"/>
      </w:pPr>
      <w:rPr>
        <w:rFonts w:hint="default"/>
      </w:rPr>
    </w:lvl>
    <w:lvl w:ilvl="8">
      <w:start w:val="1"/>
      <w:numFmt w:val="none"/>
      <w:lvlText w:val=""/>
      <w:lvlJc w:val="left"/>
      <w:pPr>
        <w:tabs>
          <w:tab w:val="num" w:pos="340"/>
        </w:tabs>
        <w:ind w:left="340" w:hanging="360"/>
      </w:pPr>
      <w:rPr>
        <w:rFonts w:hint="default"/>
      </w:rPr>
    </w:lvl>
  </w:abstractNum>
  <w:abstractNum w:abstractNumId="20" w15:restartNumberingAfterBreak="0">
    <w:nsid w:val="33E463A4"/>
    <w:multiLevelType w:val="hybridMultilevel"/>
    <w:tmpl w:val="1932D9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36422EC1"/>
    <w:multiLevelType w:val="hybridMultilevel"/>
    <w:tmpl w:val="EC0C4A80"/>
    <w:lvl w:ilvl="0" w:tplc="0F8CEFB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3A076A02"/>
    <w:multiLevelType w:val="hybridMultilevel"/>
    <w:tmpl w:val="FF0292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844565"/>
    <w:multiLevelType w:val="multilevel"/>
    <w:tmpl w:val="28F6C9A8"/>
    <w:lvl w:ilvl="0">
      <w:start w:val="1"/>
      <w:numFmt w:val="decimal"/>
      <w:pStyle w:val="Heading1"/>
      <w:lvlText w:val="%1.0"/>
      <w:lvlJc w:val="left"/>
      <w:pPr>
        <w:tabs>
          <w:tab w:val="num" w:pos="4572"/>
        </w:tabs>
        <w:ind w:left="4572" w:hanging="432"/>
      </w:pPr>
      <w:rPr>
        <w:rFonts w:hint="default"/>
        <w:b/>
        <w:i w:val="0"/>
      </w:rPr>
    </w:lvl>
    <w:lvl w:ilvl="1">
      <w:start w:val="1"/>
      <w:numFmt w:val="decimal"/>
      <w:pStyle w:val="Heading2"/>
      <w:lvlText w:val="%1.%2"/>
      <w:lvlJc w:val="left"/>
      <w:pPr>
        <w:tabs>
          <w:tab w:val="num" w:pos="1836"/>
        </w:tabs>
        <w:ind w:left="1836" w:hanging="576"/>
      </w:pPr>
      <w:rPr>
        <w:rFonts w:hint="default"/>
        <w:b/>
        <w:sz w:val="22"/>
        <w:szCs w:val="22"/>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49F87321"/>
    <w:multiLevelType w:val="hybridMultilevel"/>
    <w:tmpl w:val="2E68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F3B94"/>
    <w:multiLevelType w:val="hybridMultilevel"/>
    <w:tmpl w:val="32929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D51E2D"/>
    <w:multiLevelType w:val="hybridMultilevel"/>
    <w:tmpl w:val="D00A999E"/>
    <w:lvl w:ilvl="0" w:tplc="0F8CEFBE">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0B0668"/>
    <w:multiLevelType w:val="hybridMultilevel"/>
    <w:tmpl w:val="CF86E93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87007E1"/>
    <w:multiLevelType w:val="hybridMultilevel"/>
    <w:tmpl w:val="C24EC54C"/>
    <w:lvl w:ilvl="0" w:tplc="F730930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E63F57"/>
    <w:multiLevelType w:val="multilevel"/>
    <w:tmpl w:val="E4ECF34E"/>
    <w:lvl w:ilvl="0">
      <w:start w:val="1"/>
      <w:numFmt w:val="decimal"/>
      <w:pStyle w:val="Tablenotewide"/>
      <w:lvlText w:val="[%1]"/>
      <w:lvlJc w:val="left"/>
      <w:pPr>
        <w:tabs>
          <w:tab w:val="num" w:pos="-1640"/>
        </w:tabs>
        <w:ind w:left="-1640" w:hanging="360"/>
      </w:pPr>
      <w:rPr>
        <w:rFonts w:hint="default"/>
      </w:rPr>
    </w:lvl>
    <w:lvl w:ilvl="1">
      <w:start w:val="1"/>
      <w:numFmt w:val="lowerLetter"/>
      <w:lvlText w:val="%2)"/>
      <w:lvlJc w:val="left"/>
      <w:pPr>
        <w:tabs>
          <w:tab w:val="num" w:pos="-1280"/>
        </w:tabs>
        <w:ind w:left="-1380" w:hanging="260"/>
      </w:pPr>
      <w:rPr>
        <w:rFonts w:hint="default"/>
      </w:rPr>
    </w:lvl>
    <w:lvl w:ilvl="2">
      <w:start w:val="1"/>
      <w:numFmt w:val="none"/>
      <w:lvlText w:val=""/>
      <w:lvlJc w:val="left"/>
      <w:pPr>
        <w:tabs>
          <w:tab w:val="num" w:pos="-1460"/>
        </w:tabs>
        <w:ind w:left="-1460" w:hanging="360"/>
      </w:pPr>
      <w:rPr>
        <w:rFonts w:hint="default"/>
      </w:rPr>
    </w:lvl>
    <w:lvl w:ilvl="3">
      <w:start w:val="1"/>
      <w:numFmt w:val="none"/>
      <w:lvlText w:val=""/>
      <w:lvlJc w:val="left"/>
      <w:pPr>
        <w:tabs>
          <w:tab w:val="num" w:pos="-1460"/>
        </w:tabs>
        <w:ind w:left="-1460" w:hanging="360"/>
      </w:pPr>
      <w:rPr>
        <w:rFonts w:hint="default"/>
      </w:rPr>
    </w:lvl>
    <w:lvl w:ilvl="4">
      <w:start w:val="1"/>
      <w:numFmt w:val="none"/>
      <w:lvlText w:val=""/>
      <w:lvlJc w:val="left"/>
      <w:pPr>
        <w:tabs>
          <w:tab w:val="num" w:pos="-1460"/>
        </w:tabs>
        <w:ind w:left="-1460" w:hanging="360"/>
      </w:pPr>
      <w:rPr>
        <w:rFonts w:hint="default"/>
      </w:rPr>
    </w:lvl>
    <w:lvl w:ilvl="5">
      <w:start w:val="1"/>
      <w:numFmt w:val="none"/>
      <w:lvlText w:val=""/>
      <w:lvlJc w:val="left"/>
      <w:pPr>
        <w:tabs>
          <w:tab w:val="num" w:pos="-1460"/>
        </w:tabs>
        <w:ind w:left="-1460" w:hanging="360"/>
      </w:pPr>
      <w:rPr>
        <w:rFonts w:hint="default"/>
      </w:rPr>
    </w:lvl>
    <w:lvl w:ilvl="6">
      <w:start w:val="1"/>
      <w:numFmt w:val="none"/>
      <w:lvlText w:val=""/>
      <w:lvlJc w:val="left"/>
      <w:pPr>
        <w:tabs>
          <w:tab w:val="num" w:pos="-1460"/>
        </w:tabs>
        <w:ind w:left="-1460" w:hanging="360"/>
      </w:pPr>
      <w:rPr>
        <w:rFonts w:hint="default"/>
      </w:rPr>
    </w:lvl>
    <w:lvl w:ilvl="7">
      <w:start w:val="1"/>
      <w:numFmt w:val="none"/>
      <w:lvlText w:val=""/>
      <w:lvlJc w:val="left"/>
      <w:pPr>
        <w:tabs>
          <w:tab w:val="num" w:pos="-1460"/>
        </w:tabs>
        <w:ind w:left="-1460" w:hanging="360"/>
      </w:pPr>
      <w:rPr>
        <w:rFonts w:hint="default"/>
      </w:rPr>
    </w:lvl>
    <w:lvl w:ilvl="8">
      <w:start w:val="1"/>
      <w:numFmt w:val="none"/>
      <w:lvlText w:val=""/>
      <w:lvlJc w:val="left"/>
      <w:pPr>
        <w:tabs>
          <w:tab w:val="num" w:pos="-1460"/>
        </w:tabs>
        <w:ind w:left="-1460" w:hanging="360"/>
      </w:pPr>
      <w:rPr>
        <w:rFonts w:hint="default"/>
      </w:rPr>
    </w:lvl>
  </w:abstractNum>
  <w:abstractNum w:abstractNumId="30" w15:restartNumberingAfterBreak="0">
    <w:nsid w:val="5E4413BA"/>
    <w:multiLevelType w:val="hybridMultilevel"/>
    <w:tmpl w:val="43766B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FAB6D7A"/>
    <w:multiLevelType w:val="hybridMultilevel"/>
    <w:tmpl w:val="713A3EE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2" w15:restartNumberingAfterBreak="0">
    <w:nsid w:val="615842EB"/>
    <w:multiLevelType w:val="hybridMultilevel"/>
    <w:tmpl w:val="35766A18"/>
    <w:lvl w:ilvl="0" w:tplc="0409000F">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772E6C57"/>
    <w:multiLevelType w:val="hybridMultilevel"/>
    <w:tmpl w:val="015C8338"/>
    <w:lvl w:ilvl="0" w:tplc="9132D24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871833"/>
    <w:multiLevelType w:val="hybridMultilevel"/>
    <w:tmpl w:val="BA7CB6F8"/>
    <w:lvl w:ilvl="0" w:tplc="44A6EB5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A76B72"/>
    <w:multiLevelType w:val="multilevel"/>
    <w:tmpl w:val="8F401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7"/>
  </w:num>
  <w:num w:numId="13">
    <w:abstractNumId w:val="29"/>
  </w:num>
  <w:num w:numId="14">
    <w:abstractNumId w:val="19"/>
  </w:num>
  <w:num w:numId="15">
    <w:abstractNumId w:val="22"/>
  </w:num>
  <w:num w:numId="16">
    <w:abstractNumId w:val="25"/>
  </w:num>
  <w:num w:numId="17">
    <w:abstractNumId w:val="11"/>
  </w:num>
  <w:num w:numId="18">
    <w:abstractNumId w:val="24"/>
  </w:num>
  <w:num w:numId="19">
    <w:abstractNumId w:val="33"/>
  </w:num>
  <w:num w:numId="20">
    <w:abstractNumId w:val="23"/>
  </w:num>
  <w:num w:numId="21">
    <w:abstractNumId w:val="31"/>
  </w:num>
  <w:num w:numId="22">
    <w:abstractNumId w:val="28"/>
  </w:num>
  <w:num w:numId="23">
    <w:abstractNumId w:val="21"/>
  </w:num>
  <w:num w:numId="24">
    <w:abstractNumId w:val="26"/>
  </w:num>
  <w:num w:numId="25">
    <w:abstractNumId w:val="23"/>
  </w:num>
  <w:num w:numId="26">
    <w:abstractNumId w:val="23"/>
  </w:num>
  <w:num w:numId="27">
    <w:abstractNumId w:val="23"/>
  </w:num>
  <w:num w:numId="28">
    <w:abstractNumId w:val="17"/>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30"/>
  </w:num>
  <w:num w:numId="34">
    <w:abstractNumId w:val="23"/>
  </w:num>
  <w:num w:numId="35">
    <w:abstractNumId w:val="18"/>
  </w:num>
  <w:num w:numId="36">
    <w:abstractNumId w:val="34"/>
  </w:num>
  <w:num w:numId="37">
    <w:abstractNumId w:val="10"/>
  </w:num>
  <w:num w:numId="38">
    <w:abstractNumId w:val="16"/>
  </w:num>
  <w:num w:numId="39">
    <w:abstractNumId w:val="23"/>
  </w:num>
  <w:num w:numId="40">
    <w:abstractNumId w:val="23"/>
  </w:num>
  <w:num w:numId="41">
    <w:abstractNumId w:val="15"/>
  </w:num>
  <w:num w:numId="42">
    <w:abstractNumId w:val="12"/>
  </w:num>
  <w:num w:numId="43">
    <w:abstractNumId w:val="13"/>
  </w:num>
  <w:num w:numId="44">
    <w:abstractNumId w:val="14"/>
  </w:num>
  <w:num w:numId="45">
    <w:abstractNumId w:val="3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shmi K C">
    <w15:presenceInfo w15:providerId="AD" w15:userId="S::rashmi.k.c@nxp.com::f99fc876-9352-4a5d-a129-f01bb8b573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trackRevisions/>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24A"/>
    <w:rsid w:val="00013716"/>
    <w:rsid w:val="00014AF5"/>
    <w:rsid w:val="00020E07"/>
    <w:rsid w:val="00021C45"/>
    <w:rsid w:val="00021D52"/>
    <w:rsid w:val="0002272C"/>
    <w:rsid w:val="00023D25"/>
    <w:rsid w:val="00026EBF"/>
    <w:rsid w:val="000322CE"/>
    <w:rsid w:val="000323AB"/>
    <w:rsid w:val="0003267D"/>
    <w:rsid w:val="00046E97"/>
    <w:rsid w:val="00047895"/>
    <w:rsid w:val="00047E4F"/>
    <w:rsid w:val="00051BD9"/>
    <w:rsid w:val="0006290D"/>
    <w:rsid w:val="00064F0F"/>
    <w:rsid w:val="00066055"/>
    <w:rsid w:val="00066AD5"/>
    <w:rsid w:val="00073408"/>
    <w:rsid w:val="000750BB"/>
    <w:rsid w:val="000878ED"/>
    <w:rsid w:val="00091C87"/>
    <w:rsid w:val="00094466"/>
    <w:rsid w:val="00095F32"/>
    <w:rsid w:val="0009675C"/>
    <w:rsid w:val="00097554"/>
    <w:rsid w:val="000A1B8B"/>
    <w:rsid w:val="000A46FB"/>
    <w:rsid w:val="000B22EA"/>
    <w:rsid w:val="000B3916"/>
    <w:rsid w:val="000B74C3"/>
    <w:rsid w:val="000B7B13"/>
    <w:rsid w:val="000C1FAE"/>
    <w:rsid w:val="000C4409"/>
    <w:rsid w:val="000C5CDA"/>
    <w:rsid w:val="000C78B7"/>
    <w:rsid w:val="000D5F49"/>
    <w:rsid w:val="000E117B"/>
    <w:rsid w:val="000E2518"/>
    <w:rsid w:val="000E2ACB"/>
    <w:rsid w:val="000E3819"/>
    <w:rsid w:val="000E5A8A"/>
    <w:rsid w:val="000E5CBC"/>
    <w:rsid w:val="000E7200"/>
    <w:rsid w:val="000F338E"/>
    <w:rsid w:val="000F4AB9"/>
    <w:rsid w:val="000F7159"/>
    <w:rsid w:val="0010040C"/>
    <w:rsid w:val="001016F0"/>
    <w:rsid w:val="00103ABE"/>
    <w:rsid w:val="001055DB"/>
    <w:rsid w:val="00117CF8"/>
    <w:rsid w:val="0012664D"/>
    <w:rsid w:val="00140A38"/>
    <w:rsid w:val="00147854"/>
    <w:rsid w:val="00153CFC"/>
    <w:rsid w:val="00157D09"/>
    <w:rsid w:val="001617E8"/>
    <w:rsid w:val="00161E68"/>
    <w:rsid w:val="001627A1"/>
    <w:rsid w:val="001845E9"/>
    <w:rsid w:val="00185484"/>
    <w:rsid w:val="00190265"/>
    <w:rsid w:val="0019033F"/>
    <w:rsid w:val="00190CF4"/>
    <w:rsid w:val="00191C3B"/>
    <w:rsid w:val="001A48D5"/>
    <w:rsid w:val="001A5555"/>
    <w:rsid w:val="001A6163"/>
    <w:rsid w:val="001B0763"/>
    <w:rsid w:val="001B1E5C"/>
    <w:rsid w:val="001B5DA3"/>
    <w:rsid w:val="001C62B3"/>
    <w:rsid w:val="001C6BF5"/>
    <w:rsid w:val="001D29C0"/>
    <w:rsid w:val="001D6384"/>
    <w:rsid w:val="001E6DD7"/>
    <w:rsid w:val="001F44D4"/>
    <w:rsid w:val="001F75A0"/>
    <w:rsid w:val="0020063B"/>
    <w:rsid w:val="00202D06"/>
    <w:rsid w:val="00202E97"/>
    <w:rsid w:val="002037D1"/>
    <w:rsid w:val="00205FAE"/>
    <w:rsid w:val="002148CD"/>
    <w:rsid w:val="002159B0"/>
    <w:rsid w:val="00222607"/>
    <w:rsid w:val="00224860"/>
    <w:rsid w:val="00227521"/>
    <w:rsid w:val="0023154B"/>
    <w:rsid w:val="0023374F"/>
    <w:rsid w:val="00240153"/>
    <w:rsid w:val="00250FD4"/>
    <w:rsid w:val="0025109E"/>
    <w:rsid w:val="002562D0"/>
    <w:rsid w:val="0025769C"/>
    <w:rsid w:val="00257CD8"/>
    <w:rsid w:val="00271EDB"/>
    <w:rsid w:val="00281898"/>
    <w:rsid w:val="00284759"/>
    <w:rsid w:val="00286F93"/>
    <w:rsid w:val="002936B1"/>
    <w:rsid w:val="00293EE5"/>
    <w:rsid w:val="00297855"/>
    <w:rsid w:val="002A2089"/>
    <w:rsid w:val="002A447A"/>
    <w:rsid w:val="002A623A"/>
    <w:rsid w:val="002B0615"/>
    <w:rsid w:val="002C1863"/>
    <w:rsid w:val="002C33EA"/>
    <w:rsid w:val="002C5EAE"/>
    <w:rsid w:val="002D1D9D"/>
    <w:rsid w:val="002E06EA"/>
    <w:rsid w:val="002E2F80"/>
    <w:rsid w:val="002F3626"/>
    <w:rsid w:val="002F46F2"/>
    <w:rsid w:val="002F5E85"/>
    <w:rsid w:val="00301CBB"/>
    <w:rsid w:val="00304C75"/>
    <w:rsid w:val="00305A3F"/>
    <w:rsid w:val="003107A4"/>
    <w:rsid w:val="00326C39"/>
    <w:rsid w:val="003318AC"/>
    <w:rsid w:val="003346E2"/>
    <w:rsid w:val="003348B4"/>
    <w:rsid w:val="00335AE1"/>
    <w:rsid w:val="0033657D"/>
    <w:rsid w:val="00341A2C"/>
    <w:rsid w:val="00342F5C"/>
    <w:rsid w:val="00343AF0"/>
    <w:rsid w:val="003466E2"/>
    <w:rsid w:val="0035302B"/>
    <w:rsid w:val="0035785D"/>
    <w:rsid w:val="0036434D"/>
    <w:rsid w:val="00370C95"/>
    <w:rsid w:val="00373639"/>
    <w:rsid w:val="003736FE"/>
    <w:rsid w:val="00375CA6"/>
    <w:rsid w:val="003767E9"/>
    <w:rsid w:val="00376B9E"/>
    <w:rsid w:val="003855CA"/>
    <w:rsid w:val="00392A0D"/>
    <w:rsid w:val="0039428C"/>
    <w:rsid w:val="00394795"/>
    <w:rsid w:val="003A0A6B"/>
    <w:rsid w:val="003A32D8"/>
    <w:rsid w:val="003A4EFE"/>
    <w:rsid w:val="003A6CE0"/>
    <w:rsid w:val="003B12B4"/>
    <w:rsid w:val="003B1F59"/>
    <w:rsid w:val="003B2CF6"/>
    <w:rsid w:val="003C175F"/>
    <w:rsid w:val="003C4C77"/>
    <w:rsid w:val="003C5F85"/>
    <w:rsid w:val="003D3199"/>
    <w:rsid w:val="003E09F7"/>
    <w:rsid w:val="003E3981"/>
    <w:rsid w:val="003E6D65"/>
    <w:rsid w:val="003E6F7E"/>
    <w:rsid w:val="003F1E35"/>
    <w:rsid w:val="00402586"/>
    <w:rsid w:val="00411499"/>
    <w:rsid w:val="00421A9B"/>
    <w:rsid w:val="00422C01"/>
    <w:rsid w:val="004244F0"/>
    <w:rsid w:val="00425DB3"/>
    <w:rsid w:val="004307AD"/>
    <w:rsid w:val="00431729"/>
    <w:rsid w:val="00432019"/>
    <w:rsid w:val="00433869"/>
    <w:rsid w:val="0044122C"/>
    <w:rsid w:val="00441FFD"/>
    <w:rsid w:val="004426C2"/>
    <w:rsid w:val="00444F4C"/>
    <w:rsid w:val="00451946"/>
    <w:rsid w:val="00455B47"/>
    <w:rsid w:val="004561CD"/>
    <w:rsid w:val="004614E0"/>
    <w:rsid w:val="0046597F"/>
    <w:rsid w:val="00466992"/>
    <w:rsid w:val="00474E13"/>
    <w:rsid w:val="0048043B"/>
    <w:rsid w:val="00480B8C"/>
    <w:rsid w:val="00486FD6"/>
    <w:rsid w:val="00487799"/>
    <w:rsid w:val="00487B64"/>
    <w:rsid w:val="004914A9"/>
    <w:rsid w:val="00495568"/>
    <w:rsid w:val="004A1334"/>
    <w:rsid w:val="004A4776"/>
    <w:rsid w:val="004A5DCD"/>
    <w:rsid w:val="004B1A9A"/>
    <w:rsid w:val="004B2579"/>
    <w:rsid w:val="004B798C"/>
    <w:rsid w:val="004C7BF4"/>
    <w:rsid w:val="004D1B8F"/>
    <w:rsid w:val="004D1FFD"/>
    <w:rsid w:val="004D470C"/>
    <w:rsid w:val="004D4977"/>
    <w:rsid w:val="004D51A1"/>
    <w:rsid w:val="004D649B"/>
    <w:rsid w:val="004D774A"/>
    <w:rsid w:val="004E09C0"/>
    <w:rsid w:val="004E0CBB"/>
    <w:rsid w:val="004E4FBF"/>
    <w:rsid w:val="004F2758"/>
    <w:rsid w:val="004F2D4E"/>
    <w:rsid w:val="004F46C5"/>
    <w:rsid w:val="0050211D"/>
    <w:rsid w:val="005044AE"/>
    <w:rsid w:val="0050754B"/>
    <w:rsid w:val="005075F7"/>
    <w:rsid w:val="00511C98"/>
    <w:rsid w:val="00511D37"/>
    <w:rsid w:val="005157FE"/>
    <w:rsid w:val="00515885"/>
    <w:rsid w:val="00526D30"/>
    <w:rsid w:val="00531497"/>
    <w:rsid w:val="00531E90"/>
    <w:rsid w:val="005419EC"/>
    <w:rsid w:val="00544A94"/>
    <w:rsid w:val="0055003A"/>
    <w:rsid w:val="00550E4A"/>
    <w:rsid w:val="00551DC3"/>
    <w:rsid w:val="00552341"/>
    <w:rsid w:val="005558C6"/>
    <w:rsid w:val="00556AD3"/>
    <w:rsid w:val="00556D61"/>
    <w:rsid w:val="00565060"/>
    <w:rsid w:val="0056604E"/>
    <w:rsid w:val="0056709D"/>
    <w:rsid w:val="0057434F"/>
    <w:rsid w:val="0058662E"/>
    <w:rsid w:val="00586CDE"/>
    <w:rsid w:val="00587F75"/>
    <w:rsid w:val="00591B39"/>
    <w:rsid w:val="0059466C"/>
    <w:rsid w:val="005961C9"/>
    <w:rsid w:val="005A122A"/>
    <w:rsid w:val="005A1F31"/>
    <w:rsid w:val="005A30B5"/>
    <w:rsid w:val="005A46D1"/>
    <w:rsid w:val="005A7AEB"/>
    <w:rsid w:val="005B49B4"/>
    <w:rsid w:val="005C058B"/>
    <w:rsid w:val="005C1246"/>
    <w:rsid w:val="005C2111"/>
    <w:rsid w:val="005C3D52"/>
    <w:rsid w:val="005C447C"/>
    <w:rsid w:val="005D5D50"/>
    <w:rsid w:val="005E20CE"/>
    <w:rsid w:val="005E5516"/>
    <w:rsid w:val="00606660"/>
    <w:rsid w:val="00606F65"/>
    <w:rsid w:val="00607045"/>
    <w:rsid w:val="00610882"/>
    <w:rsid w:val="00610994"/>
    <w:rsid w:val="00611B7E"/>
    <w:rsid w:val="00612403"/>
    <w:rsid w:val="00612642"/>
    <w:rsid w:val="00613E45"/>
    <w:rsid w:val="00621643"/>
    <w:rsid w:val="00621C6B"/>
    <w:rsid w:val="0062421E"/>
    <w:rsid w:val="0062508E"/>
    <w:rsid w:val="00626C50"/>
    <w:rsid w:val="0063096F"/>
    <w:rsid w:val="0063361D"/>
    <w:rsid w:val="00637645"/>
    <w:rsid w:val="00641EE2"/>
    <w:rsid w:val="0064332B"/>
    <w:rsid w:val="006445EE"/>
    <w:rsid w:val="00651B5C"/>
    <w:rsid w:val="00652316"/>
    <w:rsid w:val="006547F3"/>
    <w:rsid w:val="0065646A"/>
    <w:rsid w:val="00662D43"/>
    <w:rsid w:val="00664BA2"/>
    <w:rsid w:val="00667BE3"/>
    <w:rsid w:val="006737B3"/>
    <w:rsid w:val="00673C07"/>
    <w:rsid w:val="006A7BEB"/>
    <w:rsid w:val="006B0D08"/>
    <w:rsid w:val="006B2827"/>
    <w:rsid w:val="006C3DBB"/>
    <w:rsid w:val="006C6392"/>
    <w:rsid w:val="006D566A"/>
    <w:rsid w:val="006D6D7B"/>
    <w:rsid w:val="006F2908"/>
    <w:rsid w:val="006F375F"/>
    <w:rsid w:val="006F4CD8"/>
    <w:rsid w:val="007021B1"/>
    <w:rsid w:val="007026B0"/>
    <w:rsid w:val="00703305"/>
    <w:rsid w:val="00707F51"/>
    <w:rsid w:val="00715826"/>
    <w:rsid w:val="00720031"/>
    <w:rsid w:val="00722586"/>
    <w:rsid w:val="00722816"/>
    <w:rsid w:val="00725251"/>
    <w:rsid w:val="0072548D"/>
    <w:rsid w:val="00726D9C"/>
    <w:rsid w:val="00731280"/>
    <w:rsid w:val="0073588D"/>
    <w:rsid w:val="007365CF"/>
    <w:rsid w:val="0074269B"/>
    <w:rsid w:val="00746E44"/>
    <w:rsid w:val="0074714C"/>
    <w:rsid w:val="0075106A"/>
    <w:rsid w:val="0075467E"/>
    <w:rsid w:val="0075655C"/>
    <w:rsid w:val="007647ED"/>
    <w:rsid w:val="0077629E"/>
    <w:rsid w:val="007762AC"/>
    <w:rsid w:val="00776980"/>
    <w:rsid w:val="00776F87"/>
    <w:rsid w:val="00782FC0"/>
    <w:rsid w:val="00785CBD"/>
    <w:rsid w:val="007912B2"/>
    <w:rsid w:val="00793428"/>
    <w:rsid w:val="00797292"/>
    <w:rsid w:val="00797A63"/>
    <w:rsid w:val="007A347B"/>
    <w:rsid w:val="007A3E64"/>
    <w:rsid w:val="007A42E2"/>
    <w:rsid w:val="007A69F8"/>
    <w:rsid w:val="007A7F8D"/>
    <w:rsid w:val="007B1163"/>
    <w:rsid w:val="007B2D35"/>
    <w:rsid w:val="007B371E"/>
    <w:rsid w:val="007B3CEC"/>
    <w:rsid w:val="007B6F45"/>
    <w:rsid w:val="007C0499"/>
    <w:rsid w:val="007C1A86"/>
    <w:rsid w:val="007D082F"/>
    <w:rsid w:val="007D663D"/>
    <w:rsid w:val="007E03C1"/>
    <w:rsid w:val="007E1EC8"/>
    <w:rsid w:val="007F1176"/>
    <w:rsid w:val="007F1F0C"/>
    <w:rsid w:val="007F2850"/>
    <w:rsid w:val="007F2AC0"/>
    <w:rsid w:val="007F3BAB"/>
    <w:rsid w:val="007F4E72"/>
    <w:rsid w:val="008000FD"/>
    <w:rsid w:val="008017C0"/>
    <w:rsid w:val="00803956"/>
    <w:rsid w:val="00804EAF"/>
    <w:rsid w:val="0080571E"/>
    <w:rsid w:val="00811AE5"/>
    <w:rsid w:val="00812EB9"/>
    <w:rsid w:val="008176EB"/>
    <w:rsid w:val="00821E2C"/>
    <w:rsid w:val="00823E67"/>
    <w:rsid w:val="008346CA"/>
    <w:rsid w:val="00837F65"/>
    <w:rsid w:val="008436FE"/>
    <w:rsid w:val="008508D1"/>
    <w:rsid w:val="00850C2E"/>
    <w:rsid w:val="0085187A"/>
    <w:rsid w:val="00853218"/>
    <w:rsid w:val="00853DFE"/>
    <w:rsid w:val="00857006"/>
    <w:rsid w:val="00857459"/>
    <w:rsid w:val="00862FC5"/>
    <w:rsid w:val="008630F3"/>
    <w:rsid w:val="008633E1"/>
    <w:rsid w:val="00865F73"/>
    <w:rsid w:val="00870D1C"/>
    <w:rsid w:val="008724D3"/>
    <w:rsid w:val="00873476"/>
    <w:rsid w:val="00875B8B"/>
    <w:rsid w:val="00875C73"/>
    <w:rsid w:val="008765BF"/>
    <w:rsid w:val="0089493F"/>
    <w:rsid w:val="00895182"/>
    <w:rsid w:val="008962C1"/>
    <w:rsid w:val="00897D59"/>
    <w:rsid w:val="008A1505"/>
    <w:rsid w:val="008A3BCC"/>
    <w:rsid w:val="008A6C83"/>
    <w:rsid w:val="008B2067"/>
    <w:rsid w:val="008C2491"/>
    <w:rsid w:val="008C3C76"/>
    <w:rsid w:val="008C50C4"/>
    <w:rsid w:val="008D7A06"/>
    <w:rsid w:val="008E0ED7"/>
    <w:rsid w:val="008E2E27"/>
    <w:rsid w:val="008E465A"/>
    <w:rsid w:val="008F1F22"/>
    <w:rsid w:val="008F32D7"/>
    <w:rsid w:val="008F3AEA"/>
    <w:rsid w:val="008F4112"/>
    <w:rsid w:val="008F7542"/>
    <w:rsid w:val="0090149D"/>
    <w:rsid w:val="00902418"/>
    <w:rsid w:val="00904BF5"/>
    <w:rsid w:val="00910951"/>
    <w:rsid w:val="00910F21"/>
    <w:rsid w:val="00915E2B"/>
    <w:rsid w:val="0092324A"/>
    <w:rsid w:val="00923373"/>
    <w:rsid w:val="00926C05"/>
    <w:rsid w:val="00927201"/>
    <w:rsid w:val="00930B58"/>
    <w:rsid w:val="00930EF3"/>
    <w:rsid w:val="00931C12"/>
    <w:rsid w:val="00933A07"/>
    <w:rsid w:val="00934232"/>
    <w:rsid w:val="00934E08"/>
    <w:rsid w:val="00936F40"/>
    <w:rsid w:val="009373AC"/>
    <w:rsid w:val="00937D52"/>
    <w:rsid w:val="00944E41"/>
    <w:rsid w:val="00950C80"/>
    <w:rsid w:val="00951060"/>
    <w:rsid w:val="0095166C"/>
    <w:rsid w:val="00952414"/>
    <w:rsid w:val="00952636"/>
    <w:rsid w:val="00956C3E"/>
    <w:rsid w:val="00963B9D"/>
    <w:rsid w:val="009645CD"/>
    <w:rsid w:val="00974FC4"/>
    <w:rsid w:val="00984263"/>
    <w:rsid w:val="0098484E"/>
    <w:rsid w:val="00987EEC"/>
    <w:rsid w:val="00992F31"/>
    <w:rsid w:val="00994358"/>
    <w:rsid w:val="00995D26"/>
    <w:rsid w:val="0099632C"/>
    <w:rsid w:val="009A00A9"/>
    <w:rsid w:val="009A08CF"/>
    <w:rsid w:val="009A158E"/>
    <w:rsid w:val="009A41FF"/>
    <w:rsid w:val="009B3502"/>
    <w:rsid w:val="009B3B0A"/>
    <w:rsid w:val="009C229A"/>
    <w:rsid w:val="009C2BE8"/>
    <w:rsid w:val="009C2D5F"/>
    <w:rsid w:val="009C4931"/>
    <w:rsid w:val="009C7704"/>
    <w:rsid w:val="009D28EC"/>
    <w:rsid w:val="009D61D7"/>
    <w:rsid w:val="009D6409"/>
    <w:rsid w:val="009D6E51"/>
    <w:rsid w:val="009D6F94"/>
    <w:rsid w:val="009E73F7"/>
    <w:rsid w:val="009F7453"/>
    <w:rsid w:val="00A01A91"/>
    <w:rsid w:val="00A023A1"/>
    <w:rsid w:val="00A02928"/>
    <w:rsid w:val="00A0523C"/>
    <w:rsid w:val="00A22270"/>
    <w:rsid w:val="00A22595"/>
    <w:rsid w:val="00A24056"/>
    <w:rsid w:val="00A31E90"/>
    <w:rsid w:val="00A33F3C"/>
    <w:rsid w:val="00A4002F"/>
    <w:rsid w:val="00A50C62"/>
    <w:rsid w:val="00A53E6A"/>
    <w:rsid w:val="00A54126"/>
    <w:rsid w:val="00A55674"/>
    <w:rsid w:val="00A62968"/>
    <w:rsid w:val="00A6483D"/>
    <w:rsid w:val="00A66048"/>
    <w:rsid w:val="00A70DDC"/>
    <w:rsid w:val="00A74072"/>
    <w:rsid w:val="00A76283"/>
    <w:rsid w:val="00A82163"/>
    <w:rsid w:val="00A84EFF"/>
    <w:rsid w:val="00A870DC"/>
    <w:rsid w:val="00A901C4"/>
    <w:rsid w:val="00A90B97"/>
    <w:rsid w:val="00A93441"/>
    <w:rsid w:val="00A95B95"/>
    <w:rsid w:val="00A966FE"/>
    <w:rsid w:val="00AA45C2"/>
    <w:rsid w:val="00AA7690"/>
    <w:rsid w:val="00AB3D8B"/>
    <w:rsid w:val="00AB418A"/>
    <w:rsid w:val="00AC0E49"/>
    <w:rsid w:val="00AC138B"/>
    <w:rsid w:val="00AC2674"/>
    <w:rsid w:val="00AC2FD5"/>
    <w:rsid w:val="00AC4A4D"/>
    <w:rsid w:val="00AC4C8A"/>
    <w:rsid w:val="00AC4E3C"/>
    <w:rsid w:val="00AD067D"/>
    <w:rsid w:val="00AD61F1"/>
    <w:rsid w:val="00AE0CB9"/>
    <w:rsid w:val="00AE1759"/>
    <w:rsid w:val="00AE4399"/>
    <w:rsid w:val="00AF1866"/>
    <w:rsid w:val="00B0726D"/>
    <w:rsid w:val="00B16218"/>
    <w:rsid w:val="00B249B5"/>
    <w:rsid w:val="00B24A33"/>
    <w:rsid w:val="00B273AA"/>
    <w:rsid w:val="00B32BCA"/>
    <w:rsid w:val="00B34EDB"/>
    <w:rsid w:val="00B5315C"/>
    <w:rsid w:val="00B55F6E"/>
    <w:rsid w:val="00B706D4"/>
    <w:rsid w:val="00B71892"/>
    <w:rsid w:val="00B74AE0"/>
    <w:rsid w:val="00B8367A"/>
    <w:rsid w:val="00B93C15"/>
    <w:rsid w:val="00B97592"/>
    <w:rsid w:val="00BB1853"/>
    <w:rsid w:val="00BC5864"/>
    <w:rsid w:val="00BC77D4"/>
    <w:rsid w:val="00BD34A2"/>
    <w:rsid w:val="00BD4846"/>
    <w:rsid w:val="00BD7977"/>
    <w:rsid w:val="00BE1DC3"/>
    <w:rsid w:val="00BE27B8"/>
    <w:rsid w:val="00C00AAC"/>
    <w:rsid w:val="00C01AFF"/>
    <w:rsid w:val="00C01C6A"/>
    <w:rsid w:val="00C02615"/>
    <w:rsid w:val="00C02E0F"/>
    <w:rsid w:val="00C02F97"/>
    <w:rsid w:val="00C03B33"/>
    <w:rsid w:val="00C0479B"/>
    <w:rsid w:val="00C0579D"/>
    <w:rsid w:val="00C0617E"/>
    <w:rsid w:val="00C137CF"/>
    <w:rsid w:val="00C139F9"/>
    <w:rsid w:val="00C17BE4"/>
    <w:rsid w:val="00C20401"/>
    <w:rsid w:val="00C20B11"/>
    <w:rsid w:val="00C23F38"/>
    <w:rsid w:val="00C26D43"/>
    <w:rsid w:val="00C331DF"/>
    <w:rsid w:val="00C363F2"/>
    <w:rsid w:val="00C37388"/>
    <w:rsid w:val="00C47AD8"/>
    <w:rsid w:val="00C521AC"/>
    <w:rsid w:val="00C526C5"/>
    <w:rsid w:val="00C562EC"/>
    <w:rsid w:val="00C62AFA"/>
    <w:rsid w:val="00C711DF"/>
    <w:rsid w:val="00C73D96"/>
    <w:rsid w:val="00C74C71"/>
    <w:rsid w:val="00C75812"/>
    <w:rsid w:val="00C82204"/>
    <w:rsid w:val="00C87615"/>
    <w:rsid w:val="00C91B43"/>
    <w:rsid w:val="00C93552"/>
    <w:rsid w:val="00CA0452"/>
    <w:rsid w:val="00CA5C9E"/>
    <w:rsid w:val="00CB3E8B"/>
    <w:rsid w:val="00CB4675"/>
    <w:rsid w:val="00CB6521"/>
    <w:rsid w:val="00CD2420"/>
    <w:rsid w:val="00CE5779"/>
    <w:rsid w:val="00CF315B"/>
    <w:rsid w:val="00CF36C1"/>
    <w:rsid w:val="00CF375C"/>
    <w:rsid w:val="00D05F77"/>
    <w:rsid w:val="00D07C65"/>
    <w:rsid w:val="00D14F2F"/>
    <w:rsid w:val="00D2586B"/>
    <w:rsid w:val="00D2586C"/>
    <w:rsid w:val="00D26479"/>
    <w:rsid w:val="00D3713A"/>
    <w:rsid w:val="00D41558"/>
    <w:rsid w:val="00D4186F"/>
    <w:rsid w:val="00D43B47"/>
    <w:rsid w:val="00D506E2"/>
    <w:rsid w:val="00D51D3B"/>
    <w:rsid w:val="00D60F11"/>
    <w:rsid w:val="00D66E8F"/>
    <w:rsid w:val="00D705BE"/>
    <w:rsid w:val="00D708D1"/>
    <w:rsid w:val="00D76FA8"/>
    <w:rsid w:val="00D8071E"/>
    <w:rsid w:val="00D849E3"/>
    <w:rsid w:val="00D85A14"/>
    <w:rsid w:val="00D945B2"/>
    <w:rsid w:val="00DA0D5F"/>
    <w:rsid w:val="00DA5B0D"/>
    <w:rsid w:val="00DA696D"/>
    <w:rsid w:val="00DB29E9"/>
    <w:rsid w:val="00DB4B24"/>
    <w:rsid w:val="00DB5F1A"/>
    <w:rsid w:val="00DB6A5F"/>
    <w:rsid w:val="00DC03C5"/>
    <w:rsid w:val="00DC0566"/>
    <w:rsid w:val="00DC3E8A"/>
    <w:rsid w:val="00DC57D4"/>
    <w:rsid w:val="00DC69E6"/>
    <w:rsid w:val="00DD06E8"/>
    <w:rsid w:val="00DD0F8B"/>
    <w:rsid w:val="00DD34EF"/>
    <w:rsid w:val="00DD5295"/>
    <w:rsid w:val="00DE11BF"/>
    <w:rsid w:val="00DE156D"/>
    <w:rsid w:val="00DF0874"/>
    <w:rsid w:val="00DF13ED"/>
    <w:rsid w:val="00DF2A6F"/>
    <w:rsid w:val="00E009E4"/>
    <w:rsid w:val="00E06A7C"/>
    <w:rsid w:val="00E1321B"/>
    <w:rsid w:val="00E1441C"/>
    <w:rsid w:val="00E17A09"/>
    <w:rsid w:val="00E205F9"/>
    <w:rsid w:val="00E23028"/>
    <w:rsid w:val="00E30374"/>
    <w:rsid w:val="00E33906"/>
    <w:rsid w:val="00E36372"/>
    <w:rsid w:val="00E37977"/>
    <w:rsid w:val="00E47906"/>
    <w:rsid w:val="00E65C6C"/>
    <w:rsid w:val="00E66C1D"/>
    <w:rsid w:val="00E67D23"/>
    <w:rsid w:val="00E8205A"/>
    <w:rsid w:val="00E841D4"/>
    <w:rsid w:val="00E8722E"/>
    <w:rsid w:val="00E95F09"/>
    <w:rsid w:val="00EA0CF8"/>
    <w:rsid w:val="00EA1ED6"/>
    <w:rsid w:val="00EA456F"/>
    <w:rsid w:val="00EA71A1"/>
    <w:rsid w:val="00EB3442"/>
    <w:rsid w:val="00EB5EE5"/>
    <w:rsid w:val="00EC2834"/>
    <w:rsid w:val="00EC2F4F"/>
    <w:rsid w:val="00ED00E6"/>
    <w:rsid w:val="00EE1106"/>
    <w:rsid w:val="00EE4274"/>
    <w:rsid w:val="00EF0248"/>
    <w:rsid w:val="00EF09EA"/>
    <w:rsid w:val="00EF272D"/>
    <w:rsid w:val="00EF3D9F"/>
    <w:rsid w:val="00EF47C8"/>
    <w:rsid w:val="00EF66C2"/>
    <w:rsid w:val="00F070E4"/>
    <w:rsid w:val="00F15F3C"/>
    <w:rsid w:val="00F16A92"/>
    <w:rsid w:val="00F204F0"/>
    <w:rsid w:val="00F22394"/>
    <w:rsid w:val="00F31603"/>
    <w:rsid w:val="00F32926"/>
    <w:rsid w:val="00F33290"/>
    <w:rsid w:val="00F33CD2"/>
    <w:rsid w:val="00F37517"/>
    <w:rsid w:val="00F47303"/>
    <w:rsid w:val="00F504F1"/>
    <w:rsid w:val="00F7674C"/>
    <w:rsid w:val="00F820B3"/>
    <w:rsid w:val="00F857D2"/>
    <w:rsid w:val="00F95E84"/>
    <w:rsid w:val="00F970C2"/>
    <w:rsid w:val="00FA02D7"/>
    <w:rsid w:val="00FA19D3"/>
    <w:rsid w:val="00FA2889"/>
    <w:rsid w:val="00FA3292"/>
    <w:rsid w:val="00FB7484"/>
    <w:rsid w:val="00FB7A58"/>
    <w:rsid w:val="00FC454F"/>
    <w:rsid w:val="00FC45AB"/>
    <w:rsid w:val="00FC5046"/>
    <w:rsid w:val="00FC75D2"/>
    <w:rsid w:val="00FD0CE2"/>
    <w:rsid w:val="00FD3349"/>
    <w:rsid w:val="00FD7272"/>
    <w:rsid w:val="00FE0F7A"/>
    <w:rsid w:val="00FE21B4"/>
    <w:rsid w:val="00FE3975"/>
    <w:rsid w:val="00FE6B49"/>
    <w:rsid w:val="00FF405E"/>
    <w:rsid w:val="00FF59D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683470"/>
  <w15:chartTrackingRefBased/>
  <w15:docId w15:val="{C8661B7A-CF25-4E70-B818-7FFDB677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DC3"/>
    <w:pPr>
      <w:ind w:left="567"/>
      <w:jc w:val="both"/>
    </w:pPr>
    <w:rPr>
      <w:rFonts w:ascii="Arial" w:hAnsi="Arial" w:cs="Arial"/>
      <w:sz w:val="22"/>
      <w:lang w:val="en-GB" w:eastAsia="en-US"/>
    </w:rPr>
  </w:style>
  <w:style w:type="paragraph" w:styleId="Heading1">
    <w:name w:val="heading 1"/>
    <w:aliases w:val="SectionTitle,hoofdstuktitel,Tempo Heading 1,Paragraaf"/>
    <w:basedOn w:val="Normal"/>
    <w:next w:val="Normal"/>
    <w:qFormat/>
    <w:pPr>
      <w:keepNext/>
      <w:numPr>
        <w:numId w:val="1"/>
      </w:numPr>
      <w:tabs>
        <w:tab w:val="left" w:pos="792"/>
      </w:tabs>
      <w:spacing w:before="240" w:after="120"/>
      <w:outlineLvl w:val="0"/>
    </w:pPr>
    <w:rPr>
      <w:b/>
      <w:bCs/>
    </w:rPr>
  </w:style>
  <w:style w:type="paragraph" w:styleId="Heading2">
    <w:name w:val="heading 2"/>
    <w:aliases w:val="ParagraphTitle,paragraaftitel,Tempo Heading 2"/>
    <w:basedOn w:val="Normal"/>
    <w:next w:val="Normal"/>
    <w:qFormat/>
    <w:rsid w:val="00551DC3"/>
    <w:pPr>
      <w:keepNext/>
      <w:widowControl w:val="0"/>
      <w:numPr>
        <w:ilvl w:val="1"/>
        <w:numId w:val="1"/>
      </w:numPr>
      <w:suppressAutoHyphens/>
      <w:spacing w:before="240" w:after="120"/>
      <w:ind w:left="1843"/>
      <w:outlineLvl w:val="1"/>
    </w:pPr>
    <w:rPr>
      <w:b/>
    </w:rPr>
  </w:style>
  <w:style w:type="paragraph" w:styleId="Heading3">
    <w:name w:val="heading 3"/>
    <w:basedOn w:val="Normal"/>
    <w:next w:val="Normal"/>
    <w:qFormat/>
    <w:pPr>
      <w:keepNext/>
      <w:numPr>
        <w:ilvl w:val="2"/>
        <w:numId w:val="1"/>
      </w:numPr>
      <w:outlineLvl w:val="2"/>
    </w:pPr>
    <w:rPr>
      <w:u w:val="single"/>
    </w:rPr>
  </w:style>
  <w:style w:type="paragraph" w:styleId="Heading4">
    <w:name w:val="heading 4"/>
    <w:basedOn w:val="Normal"/>
    <w:next w:val="Normal"/>
    <w:qFormat/>
    <w:pPr>
      <w:keepNext/>
      <w:numPr>
        <w:ilvl w:val="3"/>
        <w:numId w:val="1"/>
      </w:numPr>
      <w:outlineLvl w:val="3"/>
    </w:pPr>
    <w:rPr>
      <w:b/>
      <w:bCs/>
      <w:color w:val="000000"/>
    </w:rPr>
  </w:style>
  <w:style w:type="paragraph" w:styleId="Heading5">
    <w:name w:val="heading 5"/>
    <w:basedOn w:val="Normal"/>
    <w:next w:val="Normal"/>
    <w:qFormat/>
    <w:pPr>
      <w:keepNext/>
      <w:numPr>
        <w:ilvl w:val="4"/>
        <w:numId w:val="1"/>
      </w:numPr>
      <w:outlineLvl w:val="4"/>
    </w:pPr>
    <w:rPr>
      <w:u w:val="single"/>
    </w:rPr>
  </w:style>
  <w:style w:type="paragraph" w:styleId="Heading6">
    <w:name w:val="heading 6"/>
    <w:basedOn w:val="Normal"/>
    <w:next w:val="Normal"/>
    <w:qFormat/>
    <w:pPr>
      <w:keepNext/>
      <w:numPr>
        <w:ilvl w:val="5"/>
        <w:numId w:val="1"/>
      </w:numPr>
      <w:spacing w:line="240" w:lineRule="atLeast"/>
      <w:outlineLvl w:val="5"/>
    </w:pPr>
    <w:rPr>
      <w:snapToGrid w:val="0"/>
      <w:color w:val="000000"/>
      <w:u w:val="single"/>
    </w:rPr>
  </w:style>
  <w:style w:type="paragraph" w:styleId="Heading7">
    <w:name w:val="heading 7"/>
    <w:basedOn w:val="Normal"/>
    <w:next w:val="Normal"/>
    <w:qFormat/>
    <w:pPr>
      <w:keepNext/>
      <w:numPr>
        <w:ilvl w:val="6"/>
        <w:numId w:val="1"/>
      </w:numPr>
      <w:outlineLvl w:val="6"/>
    </w:pPr>
    <w:rPr>
      <w:i/>
      <w:iCs/>
    </w:rPr>
  </w:style>
  <w:style w:type="paragraph" w:styleId="Heading8">
    <w:name w:val="heading 8"/>
    <w:basedOn w:val="Normal"/>
    <w:next w:val="Normal"/>
    <w:qFormat/>
    <w:pPr>
      <w:keepNext/>
      <w:numPr>
        <w:ilvl w:val="7"/>
        <w:numId w:val="1"/>
      </w:numPr>
      <w:outlineLvl w:val="7"/>
    </w:pPr>
    <w:rPr>
      <w:b/>
      <w:bCs/>
      <w:sz w:val="18"/>
    </w:rPr>
  </w:style>
  <w:style w:type="paragraph" w:styleId="Heading9">
    <w:name w:val="heading 9"/>
    <w:basedOn w:val="Normal"/>
    <w:next w:val="Normal"/>
    <w:qFormat/>
    <w:pPr>
      <w:keepNext/>
      <w:numPr>
        <w:ilvl w:val="8"/>
        <w:numId w:val="1"/>
      </w:numPr>
      <w:outlineLvl w:val="8"/>
    </w:pPr>
    <w:rPr>
      <w:b/>
      <w:bCs/>
      <w:color w:val="0000FF"/>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uiPriority w:val="99"/>
    <w:rPr>
      <w:color w:val="0000FF"/>
      <w:u w:val="single"/>
    </w:rPr>
  </w:style>
  <w:style w:type="paragraph" w:customStyle="1" w:styleId="Text">
    <w:name w:val="Text"/>
    <w:basedOn w:val="Normal"/>
    <w:pPr>
      <w:spacing w:before="115"/>
    </w:pPr>
    <w:rPr>
      <w:noProof/>
    </w:rPr>
  </w:style>
  <w:style w:type="paragraph" w:styleId="CommentText">
    <w:name w:val="annotation text"/>
    <w:basedOn w:val="Normal"/>
    <w:link w:val="CommentTextChar"/>
    <w:semiHidden/>
    <w:pPr>
      <w:keepLine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pPr>
    <w:rPr>
      <w:rFonts w:ascii="Times New Roman" w:hAnsi="Times New Roman"/>
      <w:lang w:val="en-US"/>
    </w:rPr>
  </w:style>
  <w:style w:type="paragraph" w:styleId="TOC1">
    <w:name w:val="toc 1"/>
    <w:basedOn w:val="Normal"/>
    <w:next w:val="Normal"/>
    <w:autoRedefine/>
    <w:uiPriority w:val="39"/>
    <w:rsid w:val="00E37977"/>
    <w:pPr>
      <w:tabs>
        <w:tab w:val="left" w:pos="960"/>
        <w:tab w:val="right" w:leader="dot" w:pos="9941"/>
      </w:tabs>
      <w:spacing w:after="120"/>
      <w:ind w:left="0"/>
      <w:jc w:val="right"/>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tabs>
        <w:tab w:val="left" w:pos="1276"/>
        <w:tab w:val="right" w:leader="dot" w:pos="9941"/>
      </w:tabs>
      <w:ind w:left="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link w:val="BodyTextChar"/>
    <w:rPr>
      <w:snapToGrid w:val="0"/>
    </w:rPr>
  </w:style>
  <w:style w:type="paragraph" w:styleId="BodyText2">
    <w:name w:val="Body Text 2"/>
    <w:basedOn w:val="Normal"/>
    <w:semiHidden/>
    <w:pPr>
      <w:tabs>
        <w:tab w:val="left" w:pos="-1440"/>
        <w:tab w:val="left" w:pos="-720"/>
      </w:tabs>
    </w:pPr>
    <w:rPr>
      <w:spacing w:val="-3"/>
    </w:rPr>
  </w:style>
  <w:style w:type="paragraph" w:styleId="BodyText3">
    <w:name w:val="Body Text 3"/>
    <w:basedOn w:val="Normal"/>
    <w:semiHidden/>
    <w:pPr>
      <w:spacing w:line="240" w:lineRule="atLeast"/>
    </w:pPr>
    <w:rPr>
      <w:rFonts w:ascii="Courier New" w:hAnsi="Courier New"/>
      <w:snapToGrid w:val="0"/>
      <w:color w:val="000000"/>
      <w:spacing w:val="-24"/>
    </w:rPr>
  </w:style>
  <w:style w:type="paragraph" w:styleId="BodyTextIndent">
    <w:name w:val="Body Text Indent"/>
    <w:basedOn w:val="Normal"/>
    <w:semiHidden/>
    <w:pPr>
      <w:ind w:left="1800"/>
    </w:pPr>
  </w:style>
  <w:style w:type="paragraph" w:styleId="BodyTextIndent3">
    <w:name w:val="Body Text Indent 3"/>
    <w:basedOn w:val="Normal"/>
    <w:semiHidden/>
    <w:pPr>
      <w:ind w:left="720" w:hanging="720"/>
    </w:pPr>
    <w:rPr>
      <w:b/>
      <w:bCs/>
    </w:rPr>
  </w:style>
  <w:style w:type="paragraph" w:styleId="Caption">
    <w:name w:val="caption"/>
    <w:basedOn w:val="Normal"/>
    <w:next w:val="Normal"/>
    <w:qFormat/>
    <w:rPr>
      <w:i/>
      <w:iCs/>
    </w:rPr>
  </w:style>
  <w:style w:type="character" w:styleId="FollowedHyperlink">
    <w:name w:val="FollowedHyperlink"/>
    <w:semiHidden/>
    <w:rPr>
      <w:color w:val="800080"/>
      <w:u w:val="single"/>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paragraph" w:styleId="PlainText">
    <w:name w:val="Plain Text"/>
    <w:basedOn w:val="Normal"/>
    <w:semiHidden/>
    <w:rPr>
      <w:rFonts w:ascii="Courier New" w:hAnsi="Courier New"/>
      <w:sz w:val="20"/>
      <w:lang w:val="nl-NL"/>
    </w:rPr>
  </w:style>
  <w:style w:type="paragraph" w:styleId="Index1">
    <w:name w:val="index 1"/>
    <w:basedOn w:val="Normal"/>
    <w:next w:val="Normal"/>
    <w:autoRedefine/>
    <w:semiHidden/>
    <w:pPr>
      <w:ind w:left="220" w:hanging="220"/>
    </w:pPr>
  </w:style>
  <w:style w:type="paragraph" w:styleId="IndexHeading">
    <w:name w:val="index heading"/>
    <w:basedOn w:val="Normal"/>
    <w:next w:val="Index1"/>
    <w:semiHidden/>
    <w:rPr>
      <w:b/>
      <w:spacing w:val="-24"/>
      <w:sz w:val="24"/>
    </w:rPr>
  </w:style>
  <w:style w:type="paragraph" w:styleId="BalloonText">
    <w:name w:val="Balloon Text"/>
    <w:basedOn w:val="Normal"/>
    <w:semiHidden/>
    <w:rPr>
      <w:rFonts w:ascii="Tahoma" w:hAnsi="Tahoma" w:cs="Tahoma"/>
      <w:sz w:val="16"/>
      <w:szCs w:val="16"/>
    </w:rPr>
  </w:style>
  <w:style w:type="paragraph" w:styleId="BlockText">
    <w:name w:val="Block Text"/>
    <w:basedOn w:val="Normal"/>
    <w:semiHidden/>
    <w:pPr>
      <w:tabs>
        <w:tab w:val="left" w:pos="-1200"/>
        <w:tab w:val="left" w:pos="0"/>
        <w:tab w:val="left" w:pos="864"/>
        <w:tab w:val="left" w:pos="1680"/>
        <w:tab w:val="left" w:pos="2400"/>
        <w:tab w:val="left" w:pos="6120"/>
        <w:tab w:val="left" w:pos="7200"/>
      </w:tabs>
      <w:spacing w:line="240" w:lineRule="exact"/>
      <w:ind w:left="864" w:right="864" w:hanging="864"/>
    </w:pPr>
    <w:rPr>
      <w:rFonts w:ascii="Courier New" w:hAnsi="Courier New"/>
      <w:spacing w:val="-24"/>
      <w:sz w:val="24"/>
    </w:rPr>
  </w:style>
  <w:style w:type="paragraph" w:styleId="BodyTextFirstIndent">
    <w:name w:val="Body Text First Indent"/>
    <w:basedOn w:val="BodyText"/>
    <w:semiHidden/>
    <w:pPr>
      <w:spacing w:after="120"/>
      <w:ind w:firstLine="210"/>
    </w:pPr>
    <w:rPr>
      <w:rFonts w:ascii="Courier New" w:hAnsi="Courier New"/>
      <w:snapToGrid/>
      <w:spacing w:val="-24"/>
      <w:sz w:val="24"/>
    </w:rPr>
  </w:style>
  <w:style w:type="paragraph" w:styleId="BodyTextFirstIndent2">
    <w:name w:val="Body Text First Indent 2"/>
    <w:basedOn w:val="BodyTextIndent"/>
    <w:semiHidden/>
    <w:pPr>
      <w:spacing w:after="120"/>
      <w:ind w:left="360" w:firstLine="210"/>
    </w:pPr>
    <w:rPr>
      <w:rFonts w:ascii="Courier New" w:hAnsi="Courier New" w:cs="Times New Roman"/>
      <w:spacing w:val="-24"/>
      <w:sz w:val="24"/>
    </w:rPr>
  </w:style>
  <w:style w:type="paragraph" w:styleId="Closing">
    <w:name w:val="Closing"/>
    <w:basedOn w:val="Normal"/>
    <w:semiHidden/>
    <w:pPr>
      <w:ind w:left="4320"/>
    </w:pPr>
    <w:rPr>
      <w:rFonts w:ascii="Courier New" w:hAnsi="Courier New"/>
      <w:spacing w:val="-24"/>
      <w:sz w:val="24"/>
    </w:rPr>
  </w:style>
  <w:style w:type="paragraph" w:styleId="Date">
    <w:name w:val="Date"/>
    <w:basedOn w:val="Normal"/>
    <w:next w:val="Normal"/>
    <w:semiHidden/>
    <w:rPr>
      <w:rFonts w:ascii="Courier New" w:hAnsi="Courier New"/>
      <w:spacing w:val="-24"/>
      <w:sz w:val="24"/>
    </w:rPr>
  </w:style>
  <w:style w:type="paragraph" w:styleId="DocumentMap">
    <w:name w:val="Document Map"/>
    <w:basedOn w:val="Normal"/>
    <w:semiHidden/>
    <w:pPr>
      <w:shd w:val="clear" w:color="auto" w:fill="000080"/>
    </w:pPr>
    <w:rPr>
      <w:rFonts w:ascii="Tahoma" w:hAnsi="Tahoma"/>
      <w:spacing w:val="-24"/>
      <w:sz w:val="24"/>
    </w:rPr>
  </w:style>
  <w:style w:type="paragraph" w:styleId="EndnoteText">
    <w:name w:val="endnote text"/>
    <w:basedOn w:val="Normal"/>
    <w:semiHidden/>
    <w:rPr>
      <w:rFonts w:ascii="Courier New" w:hAnsi="Courier New"/>
      <w:spacing w:val="-24"/>
      <w:sz w:val="20"/>
    </w:rPr>
  </w:style>
  <w:style w:type="paragraph" w:styleId="EnvelopeAddress">
    <w:name w:val="envelope address"/>
    <w:basedOn w:val="Normal"/>
    <w:semiHidden/>
    <w:pPr>
      <w:framePr w:w="7920" w:h="1980" w:hRule="exact" w:hSpace="180" w:wrap="auto" w:hAnchor="page" w:xAlign="center" w:yAlign="bottom"/>
      <w:ind w:left="2880"/>
    </w:pPr>
    <w:rPr>
      <w:spacing w:val="-24"/>
      <w:sz w:val="24"/>
    </w:rPr>
  </w:style>
  <w:style w:type="paragraph" w:styleId="EnvelopeReturn">
    <w:name w:val="envelope return"/>
    <w:basedOn w:val="Normal"/>
    <w:semiHidden/>
    <w:rPr>
      <w:spacing w:val="-24"/>
      <w:sz w:val="20"/>
    </w:rPr>
  </w:style>
  <w:style w:type="paragraph" w:styleId="Index2">
    <w:name w:val="index 2"/>
    <w:basedOn w:val="Normal"/>
    <w:next w:val="Normal"/>
    <w:autoRedefine/>
    <w:semiHidden/>
    <w:pPr>
      <w:ind w:left="480" w:hanging="240"/>
    </w:pPr>
    <w:rPr>
      <w:rFonts w:ascii="Courier New" w:hAnsi="Courier New"/>
      <w:spacing w:val="-24"/>
      <w:sz w:val="24"/>
    </w:rPr>
  </w:style>
  <w:style w:type="paragraph" w:styleId="Index3">
    <w:name w:val="index 3"/>
    <w:basedOn w:val="Normal"/>
    <w:next w:val="Normal"/>
    <w:autoRedefine/>
    <w:semiHidden/>
    <w:pPr>
      <w:ind w:left="720" w:hanging="240"/>
    </w:pPr>
    <w:rPr>
      <w:rFonts w:ascii="Courier New" w:hAnsi="Courier New"/>
      <w:spacing w:val="-24"/>
      <w:sz w:val="24"/>
    </w:rPr>
  </w:style>
  <w:style w:type="paragraph" w:styleId="Index4">
    <w:name w:val="index 4"/>
    <w:basedOn w:val="Normal"/>
    <w:next w:val="Normal"/>
    <w:autoRedefine/>
    <w:semiHidden/>
    <w:pPr>
      <w:ind w:left="960" w:hanging="240"/>
    </w:pPr>
    <w:rPr>
      <w:rFonts w:ascii="Courier New" w:hAnsi="Courier New"/>
      <w:spacing w:val="-24"/>
      <w:sz w:val="24"/>
    </w:rPr>
  </w:style>
  <w:style w:type="paragraph" w:styleId="Index5">
    <w:name w:val="index 5"/>
    <w:basedOn w:val="Normal"/>
    <w:next w:val="Normal"/>
    <w:autoRedefine/>
    <w:semiHidden/>
    <w:pPr>
      <w:ind w:left="1200" w:hanging="240"/>
    </w:pPr>
    <w:rPr>
      <w:rFonts w:ascii="Courier New" w:hAnsi="Courier New"/>
      <w:spacing w:val="-24"/>
      <w:sz w:val="24"/>
    </w:rPr>
  </w:style>
  <w:style w:type="paragraph" w:styleId="Index6">
    <w:name w:val="index 6"/>
    <w:basedOn w:val="Normal"/>
    <w:next w:val="Normal"/>
    <w:autoRedefine/>
    <w:semiHidden/>
    <w:pPr>
      <w:ind w:left="1440" w:hanging="240"/>
    </w:pPr>
    <w:rPr>
      <w:rFonts w:ascii="Courier New" w:hAnsi="Courier New"/>
      <w:spacing w:val="-24"/>
      <w:sz w:val="24"/>
    </w:rPr>
  </w:style>
  <w:style w:type="paragraph" w:styleId="Index7">
    <w:name w:val="index 7"/>
    <w:basedOn w:val="Normal"/>
    <w:next w:val="Normal"/>
    <w:autoRedefine/>
    <w:semiHidden/>
    <w:pPr>
      <w:ind w:left="1680" w:hanging="240"/>
    </w:pPr>
    <w:rPr>
      <w:rFonts w:ascii="Courier New" w:hAnsi="Courier New"/>
      <w:spacing w:val="-24"/>
      <w:sz w:val="24"/>
    </w:rPr>
  </w:style>
  <w:style w:type="paragraph" w:styleId="Index8">
    <w:name w:val="index 8"/>
    <w:basedOn w:val="Normal"/>
    <w:next w:val="Normal"/>
    <w:autoRedefine/>
    <w:semiHidden/>
    <w:pPr>
      <w:ind w:left="1920" w:hanging="240"/>
    </w:pPr>
    <w:rPr>
      <w:rFonts w:ascii="Courier New" w:hAnsi="Courier New"/>
      <w:spacing w:val="-24"/>
      <w:sz w:val="24"/>
    </w:rPr>
  </w:style>
  <w:style w:type="paragraph" w:styleId="Index9">
    <w:name w:val="index 9"/>
    <w:basedOn w:val="Normal"/>
    <w:next w:val="Normal"/>
    <w:autoRedefine/>
    <w:semiHidden/>
    <w:pPr>
      <w:ind w:left="2160" w:hanging="240"/>
    </w:pPr>
    <w:rPr>
      <w:rFonts w:ascii="Courier New" w:hAnsi="Courier New"/>
      <w:spacing w:val="-24"/>
      <w:sz w:val="24"/>
    </w:rPr>
  </w:style>
  <w:style w:type="paragraph" w:styleId="List">
    <w:name w:val="List"/>
    <w:basedOn w:val="Normal"/>
    <w:semiHidden/>
    <w:pPr>
      <w:ind w:left="360" w:hanging="360"/>
    </w:pPr>
    <w:rPr>
      <w:rFonts w:ascii="Courier New" w:hAnsi="Courier New"/>
      <w:spacing w:val="-24"/>
      <w:sz w:val="24"/>
    </w:rPr>
  </w:style>
  <w:style w:type="paragraph" w:styleId="List2">
    <w:name w:val="List 2"/>
    <w:basedOn w:val="Normal"/>
    <w:semiHidden/>
    <w:pPr>
      <w:ind w:left="720" w:hanging="360"/>
    </w:pPr>
    <w:rPr>
      <w:rFonts w:ascii="Courier New" w:hAnsi="Courier New"/>
      <w:spacing w:val="-24"/>
      <w:sz w:val="24"/>
    </w:rPr>
  </w:style>
  <w:style w:type="paragraph" w:styleId="List3">
    <w:name w:val="List 3"/>
    <w:basedOn w:val="Normal"/>
    <w:semiHidden/>
    <w:pPr>
      <w:ind w:left="1080" w:hanging="360"/>
    </w:pPr>
    <w:rPr>
      <w:rFonts w:ascii="Courier New" w:hAnsi="Courier New"/>
      <w:spacing w:val="-24"/>
      <w:sz w:val="24"/>
    </w:rPr>
  </w:style>
  <w:style w:type="paragraph" w:styleId="List4">
    <w:name w:val="List 4"/>
    <w:basedOn w:val="Normal"/>
    <w:semiHidden/>
    <w:pPr>
      <w:ind w:left="1440" w:hanging="360"/>
    </w:pPr>
    <w:rPr>
      <w:rFonts w:ascii="Courier New" w:hAnsi="Courier New"/>
      <w:spacing w:val="-24"/>
      <w:sz w:val="24"/>
    </w:rPr>
  </w:style>
  <w:style w:type="paragraph" w:styleId="List5">
    <w:name w:val="List 5"/>
    <w:basedOn w:val="Normal"/>
    <w:semiHidden/>
    <w:pPr>
      <w:ind w:left="1800" w:hanging="360"/>
    </w:pPr>
    <w:rPr>
      <w:rFonts w:ascii="Courier New" w:hAnsi="Courier New"/>
      <w:spacing w:val="-24"/>
      <w:sz w:val="24"/>
    </w:rPr>
  </w:style>
  <w:style w:type="paragraph" w:styleId="ListBullet">
    <w:name w:val="List Bullet"/>
    <w:basedOn w:val="Normal"/>
    <w:autoRedefine/>
    <w:semiHidden/>
    <w:pPr>
      <w:numPr>
        <w:numId w:val="2"/>
      </w:numPr>
    </w:pPr>
    <w:rPr>
      <w:rFonts w:ascii="Courier New" w:hAnsi="Courier New"/>
      <w:spacing w:val="-24"/>
      <w:sz w:val="24"/>
    </w:rPr>
  </w:style>
  <w:style w:type="paragraph" w:styleId="ListBullet2">
    <w:name w:val="List Bullet 2"/>
    <w:basedOn w:val="Normal"/>
    <w:autoRedefine/>
    <w:semiHidden/>
    <w:pPr>
      <w:numPr>
        <w:numId w:val="3"/>
      </w:numPr>
    </w:pPr>
    <w:rPr>
      <w:rFonts w:ascii="Courier New" w:hAnsi="Courier New"/>
      <w:spacing w:val="-24"/>
      <w:sz w:val="24"/>
    </w:rPr>
  </w:style>
  <w:style w:type="paragraph" w:styleId="ListBullet3">
    <w:name w:val="List Bullet 3"/>
    <w:basedOn w:val="Normal"/>
    <w:autoRedefine/>
    <w:semiHidden/>
    <w:pPr>
      <w:numPr>
        <w:numId w:val="4"/>
      </w:numPr>
    </w:pPr>
    <w:rPr>
      <w:rFonts w:ascii="Courier New" w:hAnsi="Courier New"/>
      <w:spacing w:val="-24"/>
      <w:sz w:val="24"/>
    </w:rPr>
  </w:style>
  <w:style w:type="paragraph" w:styleId="ListBullet4">
    <w:name w:val="List Bullet 4"/>
    <w:basedOn w:val="Normal"/>
    <w:autoRedefine/>
    <w:semiHidden/>
    <w:pPr>
      <w:numPr>
        <w:numId w:val="5"/>
      </w:numPr>
    </w:pPr>
    <w:rPr>
      <w:rFonts w:ascii="Courier New" w:hAnsi="Courier New"/>
      <w:spacing w:val="-24"/>
      <w:sz w:val="24"/>
    </w:rPr>
  </w:style>
  <w:style w:type="paragraph" w:styleId="ListBullet5">
    <w:name w:val="List Bullet 5"/>
    <w:basedOn w:val="Normal"/>
    <w:autoRedefine/>
    <w:semiHidden/>
    <w:pPr>
      <w:numPr>
        <w:numId w:val="6"/>
      </w:numPr>
    </w:pPr>
    <w:rPr>
      <w:rFonts w:ascii="Courier New" w:hAnsi="Courier New"/>
      <w:spacing w:val="-24"/>
      <w:sz w:val="24"/>
    </w:rPr>
  </w:style>
  <w:style w:type="paragraph" w:styleId="ListContinue">
    <w:name w:val="List Continue"/>
    <w:basedOn w:val="Normal"/>
    <w:semiHidden/>
    <w:pPr>
      <w:spacing w:after="120"/>
      <w:ind w:left="360"/>
    </w:pPr>
    <w:rPr>
      <w:rFonts w:ascii="Courier New" w:hAnsi="Courier New"/>
      <w:spacing w:val="-24"/>
      <w:sz w:val="24"/>
    </w:rPr>
  </w:style>
  <w:style w:type="paragraph" w:styleId="ListContinue2">
    <w:name w:val="List Continue 2"/>
    <w:basedOn w:val="Normal"/>
    <w:semiHidden/>
    <w:pPr>
      <w:spacing w:after="120"/>
      <w:ind w:left="720"/>
    </w:pPr>
    <w:rPr>
      <w:rFonts w:ascii="Courier New" w:hAnsi="Courier New"/>
      <w:spacing w:val="-24"/>
      <w:sz w:val="24"/>
    </w:rPr>
  </w:style>
  <w:style w:type="paragraph" w:styleId="ListContinue3">
    <w:name w:val="List Continue 3"/>
    <w:basedOn w:val="Normal"/>
    <w:semiHidden/>
    <w:pPr>
      <w:spacing w:after="120"/>
      <w:ind w:left="1080"/>
    </w:pPr>
    <w:rPr>
      <w:rFonts w:ascii="Courier New" w:hAnsi="Courier New"/>
      <w:spacing w:val="-24"/>
      <w:sz w:val="24"/>
    </w:rPr>
  </w:style>
  <w:style w:type="paragraph" w:styleId="ListContinue4">
    <w:name w:val="List Continue 4"/>
    <w:basedOn w:val="Normal"/>
    <w:semiHidden/>
    <w:pPr>
      <w:spacing w:after="120"/>
      <w:ind w:left="1440"/>
    </w:pPr>
    <w:rPr>
      <w:rFonts w:ascii="Courier New" w:hAnsi="Courier New"/>
      <w:spacing w:val="-24"/>
      <w:sz w:val="24"/>
    </w:rPr>
  </w:style>
  <w:style w:type="paragraph" w:styleId="ListContinue5">
    <w:name w:val="List Continue 5"/>
    <w:basedOn w:val="Normal"/>
    <w:semiHidden/>
    <w:pPr>
      <w:spacing w:after="120"/>
      <w:ind w:left="1800"/>
    </w:pPr>
    <w:rPr>
      <w:rFonts w:ascii="Courier New" w:hAnsi="Courier New"/>
      <w:spacing w:val="-24"/>
      <w:sz w:val="24"/>
    </w:rPr>
  </w:style>
  <w:style w:type="paragraph" w:styleId="ListNumber">
    <w:name w:val="List Number"/>
    <w:basedOn w:val="Normal"/>
    <w:semiHidden/>
    <w:pPr>
      <w:numPr>
        <w:numId w:val="7"/>
      </w:numPr>
    </w:pPr>
    <w:rPr>
      <w:rFonts w:ascii="Courier New" w:hAnsi="Courier New"/>
      <w:spacing w:val="-24"/>
      <w:sz w:val="24"/>
    </w:rPr>
  </w:style>
  <w:style w:type="paragraph" w:styleId="ListNumber2">
    <w:name w:val="List Number 2"/>
    <w:basedOn w:val="Normal"/>
    <w:semiHidden/>
    <w:pPr>
      <w:numPr>
        <w:numId w:val="8"/>
      </w:numPr>
    </w:pPr>
    <w:rPr>
      <w:rFonts w:ascii="Courier New" w:hAnsi="Courier New"/>
      <w:spacing w:val="-24"/>
      <w:sz w:val="24"/>
    </w:rPr>
  </w:style>
  <w:style w:type="paragraph" w:styleId="ListNumber3">
    <w:name w:val="List Number 3"/>
    <w:basedOn w:val="Normal"/>
    <w:semiHidden/>
    <w:pPr>
      <w:numPr>
        <w:numId w:val="9"/>
      </w:numPr>
    </w:pPr>
    <w:rPr>
      <w:rFonts w:ascii="Courier New" w:hAnsi="Courier New"/>
      <w:spacing w:val="-24"/>
      <w:sz w:val="24"/>
    </w:rPr>
  </w:style>
  <w:style w:type="paragraph" w:styleId="ListNumber4">
    <w:name w:val="List Number 4"/>
    <w:basedOn w:val="Normal"/>
    <w:semiHidden/>
    <w:pPr>
      <w:numPr>
        <w:numId w:val="10"/>
      </w:numPr>
    </w:pPr>
    <w:rPr>
      <w:rFonts w:ascii="Courier New" w:hAnsi="Courier New"/>
      <w:spacing w:val="-24"/>
      <w:sz w:val="24"/>
    </w:rPr>
  </w:style>
  <w:style w:type="paragraph" w:styleId="ListNumber5">
    <w:name w:val="List Number 5"/>
    <w:basedOn w:val="Normal"/>
    <w:semiHidden/>
    <w:pPr>
      <w:numPr>
        <w:numId w:val="11"/>
      </w:numPr>
    </w:pPr>
    <w:rPr>
      <w:rFonts w:ascii="Courier New" w:hAnsi="Courier New"/>
      <w:spacing w:val="-24"/>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pacing w:val="-24"/>
      <w:lang w:val="en-GB"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spacing w:val="-24"/>
      <w:sz w:val="24"/>
    </w:rPr>
  </w:style>
  <w:style w:type="paragraph" w:styleId="NormalIndent">
    <w:name w:val="Normal Indent"/>
    <w:basedOn w:val="Normal"/>
    <w:semiHidden/>
    <w:pPr>
      <w:ind w:left="720"/>
    </w:pPr>
    <w:rPr>
      <w:rFonts w:ascii="Courier New" w:hAnsi="Courier New"/>
      <w:spacing w:val="-24"/>
      <w:sz w:val="24"/>
    </w:rPr>
  </w:style>
  <w:style w:type="paragraph" w:styleId="NoteHeading">
    <w:name w:val="Note Heading"/>
    <w:basedOn w:val="Normal"/>
    <w:next w:val="Normal"/>
    <w:semiHidden/>
    <w:rPr>
      <w:rFonts w:ascii="Courier New" w:hAnsi="Courier New"/>
      <w:spacing w:val="-24"/>
      <w:sz w:val="24"/>
    </w:rPr>
  </w:style>
  <w:style w:type="paragraph" w:styleId="Salutation">
    <w:name w:val="Salutation"/>
    <w:basedOn w:val="Normal"/>
    <w:next w:val="Normal"/>
    <w:semiHidden/>
    <w:rPr>
      <w:rFonts w:ascii="Courier New" w:hAnsi="Courier New"/>
      <w:spacing w:val="-24"/>
      <w:sz w:val="24"/>
    </w:rPr>
  </w:style>
  <w:style w:type="paragraph" w:styleId="Signature">
    <w:name w:val="Signature"/>
    <w:basedOn w:val="Normal"/>
    <w:semiHidden/>
    <w:pPr>
      <w:ind w:left="4320"/>
    </w:pPr>
    <w:rPr>
      <w:rFonts w:ascii="Courier New" w:hAnsi="Courier New"/>
      <w:spacing w:val="-24"/>
      <w:sz w:val="24"/>
    </w:rPr>
  </w:style>
  <w:style w:type="paragraph" w:styleId="Subtitle">
    <w:name w:val="Subtitle"/>
    <w:basedOn w:val="Normal"/>
    <w:qFormat/>
    <w:pPr>
      <w:spacing w:after="60"/>
      <w:jc w:val="center"/>
      <w:outlineLvl w:val="1"/>
    </w:pPr>
    <w:rPr>
      <w:spacing w:val="-24"/>
      <w:sz w:val="24"/>
    </w:rPr>
  </w:style>
  <w:style w:type="paragraph" w:styleId="TableofAuthorities">
    <w:name w:val="table of authorities"/>
    <w:basedOn w:val="Normal"/>
    <w:next w:val="Normal"/>
    <w:semiHidden/>
    <w:pPr>
      <w:ind w:left="240" w:hanging="240"/>
    </w:pPr>
    <w:rPr>
      <w:rFonts w:ascii="Courier New" w:hAnsi="Courier New"/>
      <w:spacing w:val="-24"/>
      <w:sz w:val="24"/>
    </w:rPr>
  </w:style>
  <w:style w:type="paragraph" w:styleId="TableofFigures">
    <w:name w:val="table of figures"/>
    <w:basedOn w:val="Normal"/>
    <w:next w:val="Normal"/>
    <w:semiHidden/>
    <w:pPr>
      <w:ind w:left="480" w:hanging="480"/>
    </w:pPr>
    <w:rPr>
      <w:rFonts w:ascii="Courier New" w:hAnsi="Courier New"/>
      <w:spacing w:val="-24"/>
      <w:sz w:val="24"/>
    </w:rPr>
  </w:style>
  <w:style w:type="paragraph" w:styleId="Title">
    <w:name w:val="Title"/>
    <w:basedOn w:val="Normal"/>
    <w:qFormat/>
    <w:pPr>
      <w:spacing w:before="240" w:after="60"/>
      <w:jc w:val="center"/>
      <w:outlineLvl w:val="0"/>
    </w:pPr>
    <w:rPr>
      <w:b/>
      <w:spacing w:val="-24"/>
      <w:kern w:val="28"/>
      <w:sz w:val="32"/>
    </w:rPr>
  </w:style>
  <w:style w:type="paragraph" w:styleId="TOAHeading">
    <w:name w:val="toa heading"/>
    <w:basedOn w:val="Normal"/>
    <w:next w:val="Normal"/>
    <w:semiHidden/>
    <w:pPr>
      <w:spacing w:before="120"/>
    </w:pPr>
    <w:rPr>
      <w:b/>
      <w:spacing w:val="-24"/>
      <w:sz w:val="24"/>
    </w:rPr>
  </w:style>
  <w:style w:type="paragraph" w:customStyle="1" w:styleId="font5">
    <w:name w:val="font5"/>
    <w:basedOn w:val="Normal"/>
    <w:pPr>
      <w:spacing w:before="100" w:beforeAutospacing="1" w:after="100" w:afterAutospacing="1"/>
    </w:pPr>
    <w:rPr>
      <w:rFonts w:eastAsia="Arial Unicode MS"/>
      <w:sz w:val="24"/>
      <w:lang w:val="en-US"/>
    </w:rPr>
  </w:style>
  <w:style w:type="paragraph" w:customStyle="1" w:styleId="font6">
    <w:name w:val="font6"/>
    <w:basedOn w:val="Normal"/>
    <w:pPr>
      <w:spacing w:before="100" w:beforeAutospacing="1" w:after="100" w:afterAutospacing="1"/>
    </w:pPr>
    <w:rPr>
      <w:rFonts w:eastAsia="Arial Unicode MS"/>
      <w:sz w:val="24"/>
      <w:lang w:val="en-US"/>
    </w:rPr>
  </w:style>
  <w:style w:type="paragraph" w:customStyle="1" w:styleId="xl24">
    <w:name w:val="xl24"/>
    <w:basedOn w:val="Normal"/>
    <w:pPr>
      <w:pBdr>
        <w:top w:val="single" w:sz="4" w:space="0" w:color="auto"/>
        <w:right w:val="single" w:sz="4" w:space="0" w:color="auto"/>
      </w:pBdr>
      <w:spacing w:before="100" w:beforeAutospacing="1" w:after="100" w:afterAutospacing="1"/>
      <w:textAlignment w:val="top"/>
    </w:pPr>
    <w:rPr>
      <w:rFonts w:eastAsia="Arial Unicode MS"/>
      <w:sz w:val="24"/>
      <w:lang w:val="en-US"/>
    </w:rPr>
  </w:style>
  <w:style w:type="paragraph" w:customStyle="1" w:styleId="xl25">
    <w:name w:val="xl25"/>
    <w:basedOn w:val="Normal"/>
    <w:pPr>
      <w:pBdr>
        <w:bottom w:val="single" w:sz="4" w:space="0" w:color="auto"/>
        <w:right w:val="single" w:sz="4" w:space="0" w:color="auto"/>
      </w:pBdr>
      <w:spacing w:before="100" w:beforeAutospacing="1" w:after="100" w:afterAutospacing="1"/>
      <w:textAlignment w:val="top"/>
    </w:pPr>
    <w:rPr>
      <w:rFonts w:eastAsia="Arial Unicode MS"/>
      <w:sz w:val="24"/>
      <w:lang w:val="en-US"/>
    </w:rPr>
  </w:style>
  <w:style w:type="paragraph" w:customStyle="1" w:styleId="xl26">
    <w:name w:val="xl26"/>
    <w:basedOn w:val="Normal"/>
    <w:pPr>
      <w:pBdr>
        <w:bottom w:val="single" w:sz="4" w:space="0" w:color="auto"/>
        <w:right w:val="single" w:sz="4" w:space="0" w:color="auto"/>
      </w:pBdr>
      <w:spacing w:before="100" w:beforeAutospacing="1" w:after="100" w:afterAutospacing="1"/>
      <w:textAlignment w:val="top"/>
    </w:pPr>
    <w:rPr>
      <w:rFonts w:ascii="Courier New" w:eastAsia="Arial Unicode MS" w:hAnsi="Courier New" w:cs="Courier New"/>
      <w:sz w:val="24"/>
      <w:lang w:val="en-US"/>
    </w:rPr>
  </w:style>
  <w:style w:type="paragraph" w:customStyle="1" w:styleId="xl27">
    <w:name w:val="xl27"/>
    <w:basedOn w:val="Normal"/>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b/>
      <w:bCs/>
      <w:sz w:val="24"/>
      <w:lang w:val="en-US"/>
    </w:rPr>
  </w:style>
  <w:style w:type="paragraph" w:customStyle="1" w:styleId="xl28">
    <w:name w:val="xl28"/>
    <w:basedOn w:val="Normal"/>
    <w:pPr>
      <w:pBdr>
        <w:top w:val="single" w:sz="4" w:space="0" w:color="auto"/>
        <w:right w:val="single" w:sz="4" w:space="0" w:color="auto"/>
      </w:pBdr>
      <w:spacing w:before="100" w:beforeAutospacing="1" w:after="100" w:afterAutospacing="1"/>
      <w:jc w:val="center"/>
      <w:textAlignment w:val="top"/>
    </w:pPr>
    <w:rPr>
      <w:rFonts w:eastAsia="Arial Unicode MS"/>
      <w:b/>
      <w:bCs/>
      <w:sz w:val="24"/>
      <w:lang w:val="en-US"/>
    </w:rPr>
  </w:style>
  <w:style w:type="paragraph" w:customStyle="1" w:styleId="xl29">
    <w:name w:val="xl29"/>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b/>
      <w:bCs/>
      <w:sz w:val="24"/>
      <w:lang w:val="en-US"/>
    </w:rPr>
  </w:style>
  <w:style w:type="paragraph" w:customStyle="1" w:styleId="xl30">
    <w:name w:val="xl30"/>
    <w:basedOn w:val="Normal"/>
    <w:pPr>
      <w:pBdr>
        <w:bottom w:val="single" w:sz="4" w:space="0" w:color="auto"/>
        <w:right w:val="single" w:sz="4" w:space="0" w:color="auto"/>
      </w:pBdr>
      <w:spacing w:before="100" w:beforeAutospacing="1" w:after="100" w:afterAutospacing="1"/>
      <w:jc w:val="center"/>
      <w:textAlignment w:val="top"/>
    </w:pPr>
    <w:rPr>
      <w:rFonts w:eastAsia="Arial Unicode MS"/>
      <w:b/>
      <w:bCs/>
      <w:sz w:val="24"/>
      <w:lang w:val="en-US"/>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ascii="Courier New" w:eastAsia="Arial Unicode MS" w:hAnsi="Courier New" w:cs="Courier New"/>
      <w:sz w:val="24"/>
      <w:lang w:val="en-US"/>
    </w:rPr>
  </w:style>
  <w:style w:type="paragraph" w:customStyle="1" w:styleId="xl32">
    <w:name w:val="xl32"/>
    <w:basedOn w:val="Normal"/>
    <w:pPr>
      <w:pBdr>
        <w:bottom w:val="single" w:sz="4" w:space="0" w:color="auto"/>
        <w:right w:val="single" w:sz="4" w:space="0" w:color="auto"/>
      </w:pBdr>
      <w:spacing w:before="100" w:beforeAutospacing="1" w:after="100" w:afterAutospacing="1"/>
      <w:jc w:val="center"/>
      <w:textAlignment w:val="top"/>
    </w:pPr>
    <w:rPr>
      <w:rFonts w:ascii="Courier New" w:eastAsia="Arial Unicode MS" w:hAnsi="Courier New" w:cs="Courier New"/>
      <w:sz w:val="24"/>
      <w:lang w:val="en-US"/>
    </w:rPr>
  </w:style>
  <w:style w:type="paragraph" w:customStyle="1" w:styleId="xl33">
    <w:name w:val="xl33"/>
    <w:basedOn w:val="Normal"/>
    <w:pPr>
      <w:spacing w:before="100" w:beforeAutospacing="1" w:after="100" w:afterAutospacing="1"/>
      <w:jc w:val="center"/>
    </w:pPr>
    <w:rPr>
      <w:rFonts w:eastAsia="Arial Unicode MS"/>
      <w:b/>
      <w:bCs/>
      <w:sz w:val="24"/>
      <w:u w:val="single"/>
      <w:lang w:val="en-US"/>
    </w:rPr>
  </w:style>
  <w:style w:type="paragraph" w:customStyle="1" w:styleId="xl34">
    <w:name w:val="xl34"/>
    <w:basedOn w:val="Normal"/>
    <w:pPr>
      <w:spacing w:before="100" w:beforeAutospacing="1" w:after="100" w:afterAutospacing="1"/>
    </w:pPr>
    <w:rPr>
      <w:rFonts w:eastAsia="Arial Unicode MS"/>
      <w:b/>
      <w:bCs/>
      <w:sz w:val="24"/>
      <w:u w:val="single"/>
      <w:lang w:val="en-US"/>
    </w:rPr>
  </w:style>
  <w:style w:type="character" w:styleId="LineNumber">
    <w:name w:val="line number"/>
    <w:basedOn w:val="DefaultParagraphFont"/>
    <w:semiHidden/>
  </w:style>
  <w:style w:type="paragraph" w:customStyle="1" w:styleId="StyleHeading2ParagraphTitleparagraaftitelTempoHeading2Bef">
    <w:name w:val="Style Heading 2ParagraphTitleparagraaftitelTempo Heading 2 + Bef..."/>
    <w:basedOn w:val="Heading2"/>
    <w:autoRedefine/>
    <w:pPr>
      <w:spacing w:before="0" w:after="0"/>
    </w:pPr>
  </w:style>
  <w:style w:type="paragraph" w:customStyle="1" w:styleId="StyleLeft-019cm">
    <w:name w:val="Style Left:  -0.19 cm"/>
    <w:basedOn w:val="Normal"/>
    <w:pPr>
      <w:ind w:left="0"/>
    </w:pPr>
  </w:style>
  <w:style w:type="character" w:styleId="CommentReference">
    <w:name w:val="annotation reference"/>
    <w:uiPriority w:val="99"/>
    <w:semiHidden/>
    <w:unhideWhenUsed/>
    <w:rsid w:val="000C4409"/>
    <w:rPr>
      <w:sz w:val="16"/>
      <w:szCs w:val="16"/>
    </w:rPr>
  </w:style>
  <w:style w:type="character" w:customStyle="1" w:styleId="Heading1Char">
    <w:name w:val="Heading 1 Char"/>
    <w:aliases w:val="SectionTitle Char,hoofdstuktitel Char,Tempo Heading 1 Char,Paragraaf Char"/>
    <w:rPr>
      <w:rFonts w:ascii="Arial" w:hAnsi="Arial" w:cs="Arial"/>
      <w:b/>
      <w:bCs/>
      <w:sz w:val="22"/>
      <w:lang w:eastAsia="en-US"/>
    </w:rPr>
  </w:style>
  <w:style w:type="paragraph" w:styleId="Header">
    <w:name w:val="header"/>
    <w:basedOn w:val="Normal"/>
    <w:semiHidden/>
    <w:pPr>
      <w:tabs>
        <w:tab w:val="center" w:pos="4153"/>
        <w:tab w:val="right" w:pos="8306"/>
      </w:tabs>
    </w:pPr>
  </w:style>
  <w:style w:type="paragraph" w:styleId="CommentSubject">
    <w:name w:val="annotation subject"/>
    <w:basedOn w:val="CommentText"/>
    <w:next w:val="CommentText"/>
    <w:link w:val="CommentSubjectChar"/>
    <w:uiPriority w:val="99"/>
    <w:semiHidden/>
    <w:unhideWhenUsed/>
    <w:rsid w:val="000C4409"/>
    <w:pPr>
      <w:keepLines w:val="0"/>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s>
      <w:jc w:val="left"/>
    </w:pPr>
    <w:rPr>
      <w:rFonts w:ascii="Arial" w:hAnsi="Arial"/>
      <w:b/>
      <w:bCs/>
      <w:sz w:val="20"/>
      <w:lang w:val="en-GB"/>
    </w:rPr>
  </w:style>
  <w:style w:type="character" w:customStyle="1" w:styleId="CommentTextChar">
    <w:name w:val="Comment Text Char"/>
    <w:link w:val="CommentText"/>
    <w:semiHidden/>
    <w:rsid w:val="000C4409"/>
    <w:rPr>
      <w:rFonts w:cs="Arial"/>
      <w:sz w:val="22"/>
    </w:rPr>
  </w:style>
  <w:style w:type="character" w:customStyle="1" w:styleId="CommentSubjectChar">
    <w:name w:val="Comment Subject Char"/>
    <w:link w:val="CommentSubject"/>
    <w:uiPriority w:val="99"/>
    <w:semiHidden/>
    <w:rsid w:val="000C4409"/>
    <w:rPr>
      <w:rFonts w:ascii="Arial" w:hAnsi="Arial" w:cs="Arial"/>
      <w:b/>
      <w:bCs/>
      <w:sz w:val="22"/>
      <w:lang w:val="en-GB"/>
    </w:rPr>
  </w:style>
  <w:style w:type="paragraph" w:customStyle="1" w:styleId="TableText">
    <w:name w:val="Table Text"/>
    <w:basedOn w:val="Normal"/>
    <w:link w:val="TableTextChar"/>
    <w:rsid w:val="000C4409"/>
    <w:pPr>
      <w:ind w:left="0"/>
    </w:pPr>
    <w:rPr>
      <w:rFonts w:ascii="Times New Roman" w:hAnsi="Times New Roman" w:cs="Times New Roman"/>
      <w:sz w:val="24"/>
      <w:lang w:val="en-US"/>
    </w:rPr>
  </w:style>
  <w:style w:type="paragraph" w:customStyle="1" w:styleId="TableHeaderText">
    <w:name w:val="Table Header Text"/>
    <w:basedOn w:val="TableText"/>
    <w:qFormat/>
    <w:rsid w:val="00612642"/>
    <w:pPr>
      <w:jc w:val="center"/>
    </w:pPr>
    <w:rPr>
      <w:rFonts w:ascii="Arial" w:hAnsi="Arial"/>
      <w:b/>
      <w:sz w:val="18"/>
    </w:rPr>
  </w:style>
  <w:style w:type="paragraph" w:styleId="ListParagraph">
    <w:name w:val="List Paragraph"/>
    <w:basedOn w:val="Normal"/>
    <w:uiPriority w:val="34"/>
    <w:qFormat/>
    <w:rsid w:val="0046597F"/>
    <w:pPr>
      <w:ind w:left="720"/>
    </w:pPr>
  </w:style>
  <w:style w:type="character" w:styleId="PlaceholderText">
    <w:name w:val="Placeholder Text"/>
    <w:basedOn w:val="DefaultParagraphFont"/>
    <w:uiPriority w:val="99"/>
    <w:semiHidden/>
    <w:rsid w:val="002C33EA"/>
    <w:rPr>
      <w:color w:val="808080"/>
    </w:rPr>
  </w:style>
  <w:style w:type="character" w:customStyle="1" w:styleId="ms-rtethemefontface-1">
    <w:name w:val="ms-rtethemefontface-1"/>
    <w:basedOn w:val="DefaultParagraphFont"/>
    <w:rsid w:val="00EA456F"/>
  </w:style>
  <w:style w:type="table" w:styleId="TableGrid">
    <w:name w:val="Table Grid"/>
    <w:basedOn w:val="TableNormal"/>
    <w:uiPriority w:val="59"/>
    <w:rsid w:val="00C52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link w:val="BodyChar"/>
    <w:rsid w:val="00466992"/>
    <w:pPr>
      <w:spacing w:before="100" w:after="80" w:line="250" w:lineRule="atLeast"/>
    </w:pPr>
    <w:rPr>
      <w:rFonts w:ascii="Arial" w:hAnsi="Arial" w:cs="Arial"/>
      <w:lang w:val="en-US" w:eastAsia="en-US"/>
    </w:rPr>
  </w:style>
  <w:style w:type="character" w:customStyle="1" w:styleId="BodyTextChar">
    <w:name w:val="Body Text Char"/>
    <w:basedOn w:val="DefaultParagraphFont"/>
    <w:link w:val="BodyText"/>
    <w:rsid w:val="003F1E35"/>
    <w:rPr>
      <w:rFonts w:ascii="Arial" w:hAnsi="Arial" w:cs="Arial"/>
      <w:snapToGrid w:val="0"/>
      <w:sz w:val="22"/>
      <w:lang w:val="en-GB" w:eastAsia="en-US"/>
    </w:rPr>
  </w:style>
  <w:style w:type="paragraph" w:customStyle="1" w:styleId="Tablebody">
    <w:name w:val="Table body"/>
    <w:basedOn w:val="Body"/>
    <w:rsid w:val="008D7A06"/>
    <w:pPr>
      <w:spacing w:before="0" w:after="0" w:line="220" w:lineRule="exact"/>
    </w:pPr>
    <w:rPr>
      <w:sz w:val="18"/>
    </w:rPr>
  </w:style>
  <w:style w:type="paragraph" w:customStyle="1" w:styleId="Tablenotewide">
    <w:name w:val="Table note wide"/>
    <w:basedOn w:val="Body"/>
    <w:rsid w:val="0039428C"/>
    <w:pPr>
      <w:numPr>
        <w:numId w:val="13"/>
      </w:numPr>
      <w:tabs>
        <w:tab w:val="left" w:pos="-1380"/>
      </w:tabs>
      <w:spacing w:before="60" w:after="0" w:line="200" w:lineRule="exact"/>
    </w:pPr>
    <w:rPr>
      <w:rFonts w:cs="Times New Roman"/>
      <w:sz w:val="16"/>
    </w:rPr>
  </w:style>
  <w:style w:type="paragraph" w:customStyle="1" w:styleId="Legalbody">
    <w:name w:val="Legal body"/>
    <w:basedOn w:val="Body"/>
    <w:rsid w:val="002159B0"/>
    <w:pPr>
      <w:spacing w:before="80" w:after="0" w:line="180" w:lineRule="exact"/>
    </w:pPr>
    <w:rPr>
      <w:color w:val="808080"/>
      <w:sz w:val="14"/>
    </w:rPr>
  </w:style>
  <w:style w:type="paragraph" w:customStyle="1" w:styleId="Unorderedlist">
    <w:name w:val="Unordered list"/>
    <w:basedOn w:val="Body"/>
    <w:rsid w:val="008F1F22"/>
    <w:pPr>
      <w:numPr>
        <w:numId w:val="14"/>
      </w:numPr>
      <w:tabs>
        <w:tab w:val="left" w:pos="360"/>
        <w:tab w:val="left" w:pos="620"/>
      </w:tabs>
      <w:spacing w:before="80" w:after="0"/>
    </w:pPr>
  </w:style>
  <w:style w:type="character" w:customStyle="1" w:styleId="BodyChar">
    <w:name w:val="Body Char"/>
    <w:link w:val="Body"/>
    <w:rsid w:val="006C3DBB"/>
    <w:rPr>
      <w:rFonts w:ascii="Arial" w:hAnsi="Arial" w:cs="Arial"/>
      <w:lang w:val="en-US" w:eastAsia="en-US"/>
    </w:rPr>
  </w:style>
  <w:style w:type="paragraph" w:customStyle="1" w:styleId="TableCell">
    <w:name w:val="Table Cell"/>
    <w:basedOn w:val="Normal"/>
    <w:qFormat/>
    <w:rsid w:val="00612642"/>
    <w:pPr>
      <w:spacing w:before="60" w:after="60"/>
      <w:ind w:left="0"/>
    </w:pPr>
    <w:rPr>
      <w:rFonts w:cs="Times New Roman"/>
      <w:sz w:val="18"/>
      <w:szCs w:val="24"/>
      <w:lang w:val="en-US"/>
    </w:rPr>
  </w:style>
  <w:style w:type="character" w:styleId="Emphasis">
    <w:name w:val="Emphasis"/>
    <w:qFormat/>
    <w:rsid w:val="000E3819"/>
    <w:rPr>
      <w:rFonts w:ascii="Arial" w:hAnsi="Arial" w:cs="Arial" w:hint="default"/>
      <w:b/>
      <w:bCs w:val="0"/>
      <w:i w:val="0"/>
      <w:iCs w:val="0"/>
      <w:spacing w:val="-4"/>
    </w:rPr>
  </w:style>
  <w:style w:type="character" w:customStyle="1" w:styleId="TableTextChar">
    <w:name w:val="Table Text Char"/>
    <w:basedOn w:val="DefaultParagraphFont"/>
    <w:link w:val="TableText"/>
    <w:rsid w:val="008346CA"/>
    <w:rPr>
      <w:sz w:val="24"/>
      <w:lang w:val="en-US" w:eastAsia="en-US"/>
    </w:rPr>
  </w:style>
  <w:style w:type="paragraph" w:customStyle="1" w:styleId="TableTitle">
    <w:name w:val="Table Title"/>
    <w:basedOn w:val="Normal"/>
    <w:rsid w:val="00C82204"/>
    <w:pPr>
      <w:spacing w:before="120"/>
      <w:ind w:left="0"/>
    </w:pPr>
    <w:rPr>
      <w:rFonts w:cs="Times New Roman"/>
      <w:b/>
      <w:sz w:val="16"/>
      <w:lang w:val="en-US"/>
    </w:rPr>
  </w:style>
  <w:style w:type="paragraph" w:customStyle="1" w:styleId="TableEntry">
    <w:name w:val="Table Entry"/>
    <w:basedOn w:val="BlockText"/>
    <w:rsid w:val="00C82204"/>
    <w:pPr>
      <w:tabs>
        <w:tab w:val="clear" w:pos="-1200"/>
        <w:tab w:val="clear" w:pos="0"/>
        <w:tab w:val="clear" w:pos="864"/>
        <w:tab w:val="clear" w:pos="1680"/>
        <w:tab w:val="clear" w:pos="2400"/>
        <w:tab w:val="clear" w:pos="6120"/>
        <w:tab w:val="clear" w:pos="7200"/>
      </w:tabs>
      <w:spacing w:before="120" w:line="240" w:lineRule="auto"/>
      <w:ind w:left="0" w:right="0" w:firstLine="0"/>
    </w:pPr>
    <w:rPr>
      <w:rFonts w:ascii="Arial" w:hAnsi="Arial" w:cs="Times New Roman"/>
      <w:spacing w:val="0"/>
      <w:sz w:val="16"/>
      <w:lang w:val="en-US"/>
    </w:rPr>
  </w:style>
  <w:style w:type="paragraph" w:customStyle="1" w:styleId="TableRef">
    <w:name w:val="Table Ref"/>
    <w:basedOn w:val="TableCell"/>
    <w:rsid w:val="00B55F6E"/>
    <w:pPr>
      <w:numPr>
        <w:numId w:val="38"/>
      </w:numPr>
    </w:pPr>
  </w:style>
  <w:style w:type="paragraph" w:styleId="TOCHeading">
    <w:name w:val="TOC Heading"/>
    <w:basedOn w:val="Heading1"/>
    <w:next w:val="Normal"/>
    <w:uiPriority w:val="39"/>
    <w:unhideWhenUsed/>
    <w:qFormat/>
    <w:rsid w:val="000323AB"/>
    <w:pPr>
      <w:keepLines/>
      <w:numPr>
        <w:numId w:val="0"/>
      </w:numPr>
      <w:tabs>
        <w:tab w:val="clear" w:pos="792"/>
      </w:tabs>
      <w:spacing w:after="0"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character" w:styleId="UnresolvedMention">
    <w:name w:val="Unresolved Mention"/>
    <w:basedOn w:val="DefaultParagraphFont"/>
    <w:uiPriority w:val="99"/>
    <w:semiHidden/>
    <w:unhideWhenUsed/>
    <w:rsid w:val="00B74AE0"/>
    <w:rPr>
      <w:color w:val="808080"/>
      <w:shd w:val="clear" w:color="auto" w:fill="E6E6E6"/>
    </w:rPr>
  </w:style>
  <w:style w:type="paragraph" w:customStyle="1" w:styleId="paragraph">
    <w:name w:val="paragraph"/>
    <w:basedOn w:val="Normal"/>
    <w:rsid w:val="003D3199"/>
    <w:pPr>
      <w:spacing w:before="100" w:beforeAutospacing="1" w:after="100" w:afterAutospacing="1"/>
      <w:ind w:left="0"/>
      <w:jc w:val="left"/>
    </w:pPr>
    <w:rPr>
      <w:rFonts w:ascii="Times New Roman" w:hAnsi="Times New Roman" w:cs="Times New Roman"/>
      <w:sz w:val="24"/>
      <w:szCs w:val="24"/>
      <w:lang w:val="en-US"/>
    </w:rPr>
  </w:style>
  <w:style w:type="character" w:customStyle="1" w:styleId="normaltextrun">
    <w:name w:val="normaltextrun"/>
    <w:basedOn w:val="DefaultParagraphFont"/>
    <w:rsid w:val="003D3199"/>
  </w:style>
  <w:style w:type="character" w:customStyle="1" w:styleId="eop">
    <w:name w:val="eop"/>
    <w:basedOn w:val="DefaultParagraphFont"/>
    <w:rsid w:val="003D3199"/>
  </w:style>
  <w:style w:type="character" w:customStyle="1" w:styleId="normaltextrun1">
    <w:name w:val="normaltextrun1"/>
    <w:basedOn w:val="DefaultParagraphFont"/>
    <w:rsid w:val="00370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8838">
      <w:bodyDiv w:val="1"/>
      <w:marLeft w:val="0"/>
      <w:marRight w:val="0"/>
      <w:marTop w:val="0"/>
      <w:marBottom w:val="0"/>
      <w:divBdr>
        <w:top w:val="none" w:sz="0" w:space="0" w:color="auto"/>
        <w:left w:val="none" w:sz="0" w:space="0" w:color="auto"/>
        <w:bottom w:val="none" w:sz="0" w:space="0" w:color="auto"/>
        <w:right w:val="none" w:sz="0" w:space="0" w:color="auto"/>
      </w:divBdr>
      <w:divsChild>
        <w:div w:id="1006711840">
          <w:marLeft w:val="0"/>
          <w:marRight w:val="0"/>
          <w:marTop w:val="0"/>
          <w:marBottom w:val="0"/>
          <w:divBdr>
            <w:top w:val="none" w:sz="0" w:space="0" w:color="auto"/>
            <w:left w:val="none" w:sz="0" w:space="0" w:color="auto"/>
            <w:bottom w:val="none" w:sz="0" w:space="0" w:color="auto"/>
            <w:right w:val="none" w:sz="0" w:space="0" w:color="auto"/>
          </w:divBdr>
          <w:divsChild>
            <w:div w:id="206836675">
              <w:marLeft w:val="0"/>
              <w:marRight w:val="0"/>
              <w:marTop w:val="0"/>
              <w:marBottom w:val="0"/>
              <w:divBdr>
                <w:top w:val="none" w:sz="0" w:space="0" w:color="auto"/>
                <w:left w:val="none" w:sz="0" w:space="0" w:color="auto"/>
                <w:bottom w:val="none" w:sz="0" w:space="0" w:color="auto"/>
                <w:right w:val="none" w:sz="0" w:space="0" w:color="auto"/>
              </w:divBdr>
            </w:div>
          </w:divsChild>
        </w:div>
        <w:div w:id="995110683">
          <w:marLeft w:val="0"/>
          <w:marRight w:val="0"/>
          <w:marTop w:val="0"/>
          <w:marBottom w:val="0"/>
          <w:divBdr>
            <w:top w:val="none" w:sz="0" w:space="0" w:color="auto"/>
            <w:left w:val="none" w:sz="0" w:space="0" w:color="auto"/>
            <w:bottom w:val="none" w:sz="0" w:space="0" w:color="auto"/>
            <w:right w:val="none" w:sz="0" w:space="0" w:color="auto"/>
          </w:divBdr>
          <w:divsChild>
            <w:div w:id="1228758691">
              <w:marLeft w:val="0"/>
              <w:marRight w:val="0"/>
              <w:marTop w:val="0"/>
              <w:marBottom w:val="0"/>
              <w:divBdr>
                <w:top w:val="none" w:sz="0" w:space="0" w:color="auto"/>
                <w:left w:val="none" w:sz="0" w:space="0" w:color="auto"/>
                <w:bottom w:val="none" w:sz="0" w:space="0" w:color="auto"/>
                <w:right w:val="none" w:sz="0" w:space="0" w:color="auto"/>
              </w:divBdr>
            </w:div>
          </w:divsChild>
        </w:div>
        <w:div w:id="481699115">
          <w:marLeft w:val="0"/>
          <w:marRight w:val="0"/>
          <w:marTop w:val="0"/>
          <w:marBottom w:val="0"/>
          <w:divBdr>
            <w:top w:val="none" w:sz="0" w:space="0" w:color="auto"/>
            <w:left w:val="none" w:sz="0" w:space="0" w:color="auto"/>
            <w:bottom w:val="none" w:sz="0" w:space="0" w:color="auto"/>
            <w:right w:val="none" w:sz="0" w:space="0" w:color="auto"/>
          </w:divBdr>
          <w:divsChild>
            <w:div w:id="642005884">
              <w:marLeft w:val="0"/>
              <w:marRight w:val="0"/>
              <w:marTop w:val="0"/>
              <w:marBottom w:val="0"/>
              <w:divBdr>
                <w:top w:val="none" w:sz="0" w:space="0" w:color="auto"/>
                <w:left w:val="none" w:sz="0" w:space="0" w:color="auto"/>
                <w:bottom w:val="none" w:sz="0" w:space="0" w:color="auto"/>
                <w:right w:val="none" w:sz="0" w:space="0" w:color="auto"/>
              </w:divBdr>
            </w:div>
          </w:divsChild>
        </w:div>
        <w:div w:id="974868795">
          <w:marLeft w:val="0"/>
          <w:marRight w:val="0"/>
          <w:marTop w:val="0"/>
          <w:marBottom w:val="0"/>
          <w:divBdr>
            <w:top w:val="none" w:sz="0" w:space="0" w:color="auto"/>
            <w:left w:val="none" w:sz="0" w:space="0" w:color="auto"/>
            <w:bottom w:val="none" w:sz="0" w:space="0" w:color="auto"/>
            <w:right w:val="none" w:sz="0" w:space="0" w:color="auto"/>
          </w:divBdr>
          <w:divsChild>
            <w:div w:id="35740433">
              <w:marLeft w:val="0"/>
              <w:marRight w:val="0"/>
              <w:marTop w:val="0"/>
              <w:marBottom w:val="0"/>
              <w:divBdr>
                <w:top w:val="none" w:sz="0" w:space="0" w:color="auto"/>
                <w:left w:val="none" w:sz="0" w:space="0" w:color="auto"/>
                <w:bottom w:val="none" w:sz="0" w:space="0" w:color="auto"/>
                <w:right w:val="none" w:sz="0" w:space="0" w:color="auto"/>
              </w:divBdr>
            </w:div>
          </w:divsChild>
        </w:div>
        <w:div w:id="1403869598">
          <w:marLeft w:val="0"/>
          <w:marRight w:val="0"/>
          <w:marTop w:val="0"/>
          <w:marBottom w:val="0"/>
          <w:divBdr>
            <w:top w:val="none" w:sz="0" w:space="0" w:color="auto"/>
            <w:left w:val="none" w:sz="0" w:space="0" w:color="auto"/>
            <w:bottom w:val="none" w:sz="0" w:space="0" w:color="auto"/>
            <w:right w:val="none" w:sz="0" w:space="0" w:color="auto"/>
          </w:divBdr>
          <w:divsChild>
            <w:div w:id="1726028817">
              <w:marLeft w:val="0"/>
              <w:marRight w:val="0"/>
              <w:marTop w:val="0"/>
              <w:marBottom w:val="0"/>
              <w:divBdr>
                <w:top w:val="none" w:sz="0" w:space="0" w:color="auto"/>
                <w:left w:val="none" w:sz="0" w:space="0" w:color="auto"/>
                <w:bottom w:val="none" w:sz="0" w:space="0" w:color="auto"/>
                <w:right w:val="none" w:sz="0" w:space="0" w:color="auto"/>
              </w:divBdr>
            </w:div>
          </w:divsChild>
        </w:div>
        <w:div w:id="1934972696">
          <w:marLeft w:val="0"/>
          <w:marRight w:val="0"/>
          <w:marTop w:val="0"/>
          <w:marBottom w:val="0"/>
          <w:divBdr>
            <w:top w:val="none" w:sz="0" w:space="0" w:color="auto"/>
            <w:left w:val="none" w:sz="0" w:space="0" w:color="auto"/>
            <w:bottom w:val="none" w:sz="0" w:space="0" w:color="auto"/>
            <w:right w:val="none" w:sz="0" w:space="0" w:color="auto"/>
          </w:divBdr>
          <w:divsChild>
            <w:div w:id="7041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1197">
      <w:bodyDiv w:val="1"/>
      <w:marLeft w:val="0"/>
      <w:marRight w:val="0"/>
      <w:marTop w:val="0"/>
      <w:marBottom w:val="0"/>
      <w:divBdr>
        <w:top w:val="none" w:sz="0" w:space="0" w:color="auto"/>
        <w:left w:val="none" w:sz="0" w:space="0" w:color="auto"/>
        <w:bottom w:val="none" w:sz="0" w:space="0" w:color="auto"/>
        <w:right w:val="none" w:sz="0" w:space="0" w:color="auto"/>
      </w:divBdr>
    </w:div>
    <w:div w:id="73547801">
      <w:bodyDiv w:val="1"/>
      <w:marLeft w:val="0"/>
      <w:marRight w:val="0"/>
      <w:marTop w:val="0"/>
      <w:marBottom w:val="0"/>
      <w:divBdr>
        <w:top w:val="none" w:sz="0" w:space="0" w:color="auto"/>
        <w:left w:val="none" w:sz="0" w:space="0" w:color="auto"/>
        <w:bottom w:val="none" w:sz="0" w:space="0" w:color="auto"/>
        <w:right w:val="none" w:sz="0" w:space="0" w:color="auto"/>
      </w:divBdr>
    </w:div>
    <w:div w:id="215968793">
      <w:bodyDiv w:val="1"/>
      <w:marLeft w:val="0"/>
      <w:marRight w:val="0"/>
      <w:marTop w:val="0"/>
      <w:marBottom w:val="0"/>
      <w:divBdr>
        <w:top w:val="none" w:sz="0" w:space="0" w:color="auto"/>
        <w:left w:val="none" w:sz="0" w:space="0" w:color="auto"/>
        <w:bottom w:val="none" w:sz="0" w:space="0" w:color="auto"/>
        <w:right w:val="none" w:sz="0" w:space="0" w:color="auto"/>
      </w:divBdr>
    </w:div>
    <w:div w:id="405106173">
      <w:bodyDiv w:val="1"/>
      <w:marLeft w:val="0"/>
      <w:marRight w:val="0"/>
      <w:marTop w:val="0"/>
      <w:marBottom w:val="0"/>
      <w:divBdr>
        <w:top w:val="none" w:sz="0" w:space="0" w:color="auto"/>
        <w:left w:val="none" w:sz="0" w:space="0" w:color="auto"/>
        <w:bottom w:val="none" w:sz="0" w:space="0" w:color="auto"/>
        <w:right w:val="none" w:sz="0" w:space="0" w:color="auto"/>
      </w:divBdr>
    </w:div>
    <w:div w:id="491530563">
      <w:bodyDiv w:val="1"/>
      <w:marLeft w:val="0"/>
      <w:marRight w:val="0"/>
      <w:marTop w:val="0"/>
      <w:marBottom w:val="0"/>
      <w:divBdr>
        <w:top w:val="none" w:sz="0" w:space="0" w:color="auto"/>
        <w:left w:val="none" w:sz="0" w:space="0" w:color="auto"/>
        <w:bottom w:val="none" w:sz="0" w:space="0" w:color="auto"/>
        <w:right w:val="none" w:sz="0" w:space="0" w:color="auto"/>
      </w:divBdr>
    </w:div>
    <w:div w:id="590118775">
      <w:bodyDiv w:val="1"/>
      <w:marLeft w:val="0"/>
      <w:marRight w:val="0"/>
      <w:marTop w:val="0"/>
      <w:marBottom w:val="0"/>
      <w:divBdr>
        <w:top w:val="none" w:sz="0" w:space="0" w:color="auto"/>
        <w:left w:val="none" w:sz="0" w:space="0" w:color="auto"/>
        <w:bottom w:val="none" w:sz="0" w:space="0" w:color="auto"/>
        <w:right w:val="none" w:sz="0" w:space="0" w:color="auto"/>
      </w:divBdr>
    </w:div>
    <w:div w:id="619185813">
      <w:bodyDiv w:val="1"/>
      <w:marLeft w:val="0"/>
      <w:marRight w:val="0"/>
      <w:marTop w:val="0"/>
      <w:marBottom w:val="0"/>
      <w:divBdr>
        <w:top w:val="none" w:sz="0" w:space="0" w:color="auto"/>
        <w:left w:val="none" w:sz="0" w:space="0" w:color="auto"/>
        <w:bottom w:val="none" w:sz="0" w:space="0" w:color="auto"/>
        <w:right w:val="none" w:sz="0" w:space="0" w:color="auto"/>
      </w:divBdr>
    </w:div>
    <w:div w:id="700588975">
      <w:bodyDiv w:val="1"/>
      <w:marLeft w:val="0"/>
      <w:marRight w:val="0"/>
      <w:marTop w:val="0"/>
      <w:marBottom w:val="0"/>
      <w:divBdr>
        <w:top w:val="none" w:sz="0" w:space="0" w:color="auto"/>
        <w:left w:val="none" w:sz="0" w:space="0" w:color="auto"/>
        <w:bottom w:val="none" w:sz="0" w:space="0" w:color="auto"/>
        <w:right w:val="none" w:sz="0" w:space="0" w:color="auto"/>
      </w:divBdr>
      <w:divsChild>
        <w:div w:id="199755418">
          <w:marLeft w:val="0"/>
          <w:marRight w:val="0"/>
          <w:marTop w:val="0"/>
          <w:marBottom w:val="0"/>
          <w:divBdr>
            <w:top w:val="none" w:sz="0" w:space="0" w:color="auto"/>
            <w:left w:val="none" w:sz="0" w:space="0" w:color="auto"/>
            <w:bottom w:val="none" w:sz="0" w:space="0" w:color="auto"/>
            <w:right w:val="none" w:sz="0" w:space="0" w:color="auto"/>
          </w:divBdr>
          <w:divsChild>
            <w:div w:id="1881548369">
              <w:marLeft w:val="0"/>
              <w:marRight w:val="0"/>
              <w:marTop w:val="0"/>
              <w:marBottom w:val="0"/>
              <w:divBdr>
                <w:top w:val="none" w:sz="0" w:space="0" w:color="auto"/>
                <w:left w:val="none" w:sz="0" w:space="0" w:color="auto"/>
                <w:bottom w:val="none" w:sz="0" w:space="0" w:color="auto"/>
                <w:right w:val="none" w:sz="0" w:space="0" w:color="auto"/>
              </w:divBdr>
            </w:div>
          </w:divsChild>
        </w:div>
        <w:div w:id="1174689284">
          <w:marLeft w:val="0"/>
          <w:marRight w:val="0"/>
          <w:marTop w:val="0"/>
          <w:marBottom w:val="0"/>
          <w:divBdr>
            <w:top w:val="none" w:sz="0" w:space="0" w:color="auto"/>
            <w:left w:val="none" w:sz="0" w:space="0" w:color="auto"/>
            <w:bottom w:val="none" w:sz="0" w:space="0" w:color="auto"/>
            <w:right w:val="none" w:sz="0" w:space="0" w:color="auto"/>
          </w:divBdr>
          <w:divsChild>
            <w:div w:id="1429158177">
              <w:marLeft w:val="0"/>
              <w:marRight w:val="0"/>
              <w:marTop w:val="0"/>
              <w:marBottom w:val="0"/>
              <w:divBdr>
                <w:top w:val="none" w:sz="0" w:space="0" w:color="auto"/>
                <w:left w:val="none" w:sz="0" w:space="0" w:color="auto"/>
                <w:bottom w:val="none" w:sz="0" w:space="0" w:color="auto"/>
                <w:right w:val="none" w:sz="0" w:space="0" w:color="auto"/>
              </w:divBdr>
            </w:div>
          </w:divsChild>
        </w:div>
        <w:div w:id="1402823559">
          <w:marLeft w:val="0"/>
          <w:marRight w:val="0"/>
          <w:marTop w:val="0"/>
          <w:marBottom w:val="0"/>
          <w:divBdr>
            <w:top w:val="none" w:sz="0" w:space="0" w:color="auto"/>
            <w:left w:val="none" w:sz="0" w:space="0" w:color="auto"/>
            <w:bottom w:val="none" w:sz="0" w:space="0" w:color="auto"/>
            <w:right w:val="none" w:sz="0" w:space="0" w:color="auto"/>
          </w:divBdr>
          <w:divsChild>
            <w:div w:id="1748576077">
              <w:marLeft w:val="0"/>
              <w:marRight w:val="0"/>
              <w:marTop w:val="0"/>
              <w:marBottom w:val="0"/>
              <w:divBdr>
                <w:top w:val="none" w:sz="0" w:space="0" w:color="auto"/>
                <w:left w:val="none" w:sz="0" w:space="0" w:color="auto"/>
                <w:bottom w:val="none" w:sz="0" w:space="0" w:color="auto"/>
                <w:right w:val="none" w:sz="0" w:space="0" w:color="auto"/>
              </w:divBdr>
            </w:div>
          </w:divsChild>
        </w:div>
        <w:div w:id="502546387">
          <w:marLeft w:val="0"/>
          <w:marRight w:val="0"/>
          <w:marTop w:val="0"/>
          <w:marBottom w:val="0"/>
          <w:divBdr>
            <w:top w:val="none" w:sz="0" w:space="0" w:color="auto"/>
            <w:left w:val="none" w:sz="0" w:space="0" w:color="auto"/>
            <w:bottom w:val="none" w:sz="0" w:space="0" w:color="auto"/>
            <w:right w:val="none" w:sz="0" w:space="0" w:color="auto"/>
          </w:divBdr>
          <w:divsChild>
            <w:div w:id="1443652028">
              <w:marLeft w:val="0"/>
              <w:marRight w:val="0"/>
              <w:marTop w:val="0"/>
              <w:marBottom w:val="0"/>
              <w:divBdr>
                <w:top w:val="none" w:sz="0" w:space="0" w:color="auto"/>
                <w:left w:val="none" w:sz="0" w:space="0" w:color="auto"/>
                <w:bottom w:val="none" w:sz="0" w:space="0" w:color="auto"/>
                <w:right w:val="none" w:sz="0" w:space="0" w:color="auto"/>
              </w:divBdr>
            </w:div>
          </w:divsChild>
        </w:div>
        <w:div w:id="1225021181">
          <w:marLeft w:val="0"/>
          <w:marRight w:val="0"/>
          <w:marTop w:val="0"/>
          <w:marBottom w:val="0"/>
          <w:divBdr>
            <w:top w:val="none" w:sz="0" w:space="0" w:color="auto"/>
            <w:left w:val="none" w:sz="0" w:space="0" w:color="auto"/>
            <w:bottom w:val="none" w:sz="0" w:space="0" w:color="auto"/>
            <w:right w:val="none" w:sz="0" w:space="0" w:color="auto"/>
          </w:divBdr>
          <w:divsChild>
            <w:div w:id="296683332">
              <w:marLeft w:val="0"/>
              <w:marRight w:val="0"/>
              <w:marTop w:val="0"/>
              <w:marBottom w:val="0"/>
              <w:divBdr>
                <w:top w:val="none" w:sz="0" w:space="0" w:color="auto"/>
                <w:left w:val="none" w:sz="0" w:space="0" w:color="auto"/>
                <w:bottom w:val="none" w:sz="0" w:space="0" w:color="auto"/>
                <w:right w:val="none" w:sz="0" w:space="0" w:color="auto"/>
              </w:divBdr>
            </w:div>
          </w:divsChild>
        </w:div>
        <w:div w:id="413940720">
          <w:marLeft w:val="0"/>
          <w:marRight w:val="0"/>
          <w:marTop w:val="0"/>
          <w:marBottom w:val="0"/>
          <w:divBdr>
            <w:top w:val="none" w:sz="0" w:space="0" w:color="auto"/>
            <w:left w:val="none" w:sz="0" w:space="0" w:color="auto"/>
            <w:bottom w:val="none" w:sz="0" w:space="0" w:color="auto"/>
            <w:right w:val="none" w:sz="0" w:space="0" w:color="auto"/>
          </w:divBdr>
          <w:divsChild>
            <w:div w:id="15171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2808">
      <w:bodyDiv w:val="1"/>
      <w:marLeft w:val="0"/>
      <w:marRight w:val="0"/>
      <w:marTop w:val="0"/>
      <w:marBottom w:val="0"/>
      <w:divBdr>
        <w:top w:val="none" w:sz="0" w:space="0" w:color="auto"/>
        <w:left w:val="none" w:sz="0" w:space="0" w:color="auto"/>
        <w:bottom w:val="none" w:sz="0" w:space="0" w:color="auto"/>
        <w:right w:val="none" w:sz="0" w:space="0" w:color="auto"/>
      </w:divBdr>
    </w:div>
    <w:div w:id="1267273043">
      <w:bodyDiv w:val="1"/>
      <w:marLeft w:val="0"/>
      <w:marRight w:val="0"/>
      <w:marTop w:val="0"/>
      <w:marBottom w:val="0"/>
      <w:divBdr>
        <w:top w:val="none" w:sz="0" w:space="0" w:color="auto"/>
        <w:left w:val="none" w:sz="0" w:space="0" w:color="auto"/>
        <w:bottom w:val="none" w:sz="0" w:space="0" w:color="auto"/>
        <w:right w:val="none" w:sz="0" w:space="0" w:color="auto"/>
      </w:divBdr>
    </w:div>
    <w:div w:id="1274245295">
      <w:bodyDiv w:val="1"/>
      <w:marLeft w:val="0"/>
      <w:marRight w:val="0"/>
      <w:marTop w:val="0"/>
      <w:marBottom w:val="0"/>
      <w:divBdr>
        <w:top w:val="none" w:sz="0" w:space="0" w:color="auto"/>
        <w:left w:val="none" w:sz="0" w:space="0" w:color="auto"/>
        <w:bottom w:val="none" w:sz="0" w:space="0" w:color="auto"/>
        <w:right w:val="none" w:sz="0" w:space="0" w:color="auto"/>
      </w:divBdr>
    </w:div>
    <w:div w:id="1518956905">
      <w:bodyDiv w:val="1"/>
      <w:marLeft w:val="0"/>
      <w:marRight w:val="0"/>
      <w:marTop w:val="0"/>
      <w:marBottom w:val="0"/>
      <w:divBdr>
        <w:top w:val="none" w:sz="0" w:space="0" w:color="auto"/>
        <w:left w:val="none" w:sz="0" w:space="0" w:color="auto"/>
        <w:bottom w:val="none" w:sz="0" w:space="0" w:color="auto"/>
        <w:right w:val="none" w:sz="0" w:space="0" w:color="auto"/>
      </w:divBdr>
    </w:div>
    <w:div w:id="1556889935">
      <w:bodyDiv w:val="1"/>
      <w:marLeft w:val="0"/>
      <w:marRight w:val="0"/>
      <w:marTop w:val="0"/>
      <w:marBottom w:val="0"/>
      <w:divBdr>
        <w:top w:val="none" w:sz="0" w:space="0" w:color="auto"/>
        <w:left w:val="none" w:sz="0" w:space="0" w:color="auto"/>
        <w:bottom w:val="none" w:sz="0" w:space="0" w:color="auto"/>
        <w:right w:val="none" w:sz="0" w:space="0" w:color="auto"/>
      </w:divBdr>
    </w:div>
    <w:div w:id="1582908671">
      <w:bodyDiv w:val="1"/>
      <w:marLeft w:val="0"/>
      <w:marRight w:val="0"/>
      <w:marTop w:val="0"/>
      <w:marBottom w:val="0"/>
      <w:divBdr>
        <w:top w:val="none" w:sz="0" w:space="0" w:color="auto"/>
        <w:left w:val="none" w:sz="0" w:space="0" w:color="auto"/>
        <w:bottom w:val="none" w:sz="0" w:space="0" w:color="auto"/>
        <w:right w:val="none" w:sz="0" w:space="0" w:color="auto"/>
      </w:divBdr>
    </w:div>
    <w:div w:id="1676616867">
      <w:bodyDiv w:val="1"/>
      <w:marLeft w:val="0"/>
      <w:marRight w:val="0"/>
      <w:marTop w:val="0"/>
      <w:marBottom w:val="0"/>
      <w:divBdr>
        <w:top w:val="none" w:sz="0" w:space="0" w:color="auto"/>
        <w:left w:val="none" w:sz="0" w:space="0" w:color="auto"/>
        <w:bottom w:val="none" w:sz="0" w:space="0" w:color="auto"/>
        <w:right w:val="none" w:sz="0" w:space="0" w:color="auto"/>
      </w:divBdr>
    </w:div>
    <w:div w:id="1682704471">
      <w:bodyDiv w:val="1"/>
      <w:marLeft w:val="0"/>
      <w:marRight w:val="0"/>
      <w:marTop w:val="0"/>
      <w:marBottom w:val="0"/>
      <w:divBdr>
        <w:top w:val="none" w:sz="0" w:space="0" w:color="auto"/>
        <w:left w:val="none" w:sz="0" w:space="0" w:color="auto"/>
        <w:bottom w:val="none" w:sz="0" w:space="0" w:color="auto"/>
        <w:right w:val="none" w:sz="0" w:space="0" w:color="auto"/>
      </w:divBdr>
    </w:div>
    <w:div w:id="1941062837">
      <w:bodyDiv w:val="1"/>
      <w:marLeft w:val="0"/>
      <w:marRight w:val="0"/>
      <w:marTop w:val="0"/>
      <w:marBottom w:val="0"/>
      <w:divBdr>
        <w:top w:val="none" w:sz="0" w:space="0" w:color="auto"/>
        <w:left w:val="none" w:sz="0" w:space="0" w:color="auto"/>
        <w:bottom w:val="none" w:sz="0" w:space="0" w:color="auto"/>
        <w:right w:val="none" w:sz="0" w:space="0" w:color="auto"/>
      </w:divBdr>
    </w:div>
    <w:div w:id="207758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xp1.sharepoint.com/:f:/s/ampsoftware/Ego1HUjbNBpMvjbJMVwc7UcBODLKgJczqgQbrXREAMqDiA?e=yxyqaU" TargetMode="External"/><Relationship Id="rId18" Type="http://schemas.openxmlformats.org/officeDocument/2006/relationships/hyperlink" Target="https://bitbucket.sw.nxp.com/projects/STRX/repos/rfe/browse/docs/Project_Management/RFE_SW_Project_Management_Plan_(Safety_Plan).docx"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crucible1.sw.nxp.com/cru/R-STRX-153"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nxp1.sharepoint.com/:f:/s/ampsoftware/EkpcWuyOBA9PsQ__FyTnDaYBpw0HDaLGgr4L6fE3bYrhHA?e=3GcOwF"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nxp1.sharepoint.com/:f:/s/ampsoftware/EmSAxm3NpStOvmiD7Xn8tpcBMkJwrIPP-oxaLTmBk12IAg?e=Uh3YVS" TargetMode="External"/><Relationship Id="rId20" Type="http://schemas.openxmlformats.org/officeDocument/2006/relationships/hyperlink" Target="https://bitbucket.sw.nxp.com/projects/STRX/repos/rfe_sw_process/browse/Change_and_Configuration_Management/RFE_Configuration_Management_Plan.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jira.sw.nxp.com/browse/STRX-1194" TargetMode="External"/><Relationship Id="rId5" Type="http://schemas.openxmlformats.org/officeDocument/2006/relationships/numbering" Target="numbering.xml"/><Relationship Id="rId15" Type="http://schemas.openxmlformats.org/officeDocument/2006/relationships/hyperlink" Target="https://nxp1.sharepoint.com/:f:/s/ampsoftware/EqfZQnBF8g9ClxRB8oYAt68BcCVFtVX4uuNpPnlf-CmMKg?e=XasvGm" TargetMode="External"/><Relationship Id="rId23" Type="http://schemas.openxmlformats.org/officeDocument/2006/relationships/hyperlink" Target="https://nxp1.sharepoint.com/:x:/r/sites/ampsoftware/_layouts/15/Doc.aspx?sourcedoc=%7B5FBF18BE-BCD1-4F39-9D65-465597E3F36F%7D&amp;file=BL%20AMP%20Software%20Project%20HIS%20Metrics%20Report%20Content%20(Template).xlsx&amp;action=default&amp;mobileredirect=true"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bitbucket.sw.nxp.com/projects/STRX/repos/rfe/browse/docs/Project_Managemen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xp1.sharepoint.com/:f:/s/ampsoftware/Ego1HUjbNBpMvjbJMVwc7UcBODLKgJczqgQbrXREAMqDiA?e=uFYgEA" TargetMode="External"/><Relationship Id="rId22" Type="http://schemas.openxmlformats.org/officeDocument/2006/relationships/hyperlink" Target="https://www.collabnet.nxp.com/sf/go/doc349045" TargetMode="External"/><Relationship Id="rId27" Type="http://schemas.openxmlformats.org/officeDocument/2006/relationships/header" Target="header2.xml"/><Relationship Id="rId30"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739563727F4E448252EF922FDE23C5" ma:contentTypeVersion="7" ma:contentTypeDescription="Create a new document." ma:contentTypeScope="" ma:versionID="e2833ecb389dc329411700d5cb0a5608">
  <xsd:schema xmlns:xsd="http://www.w3.org/2001/XMLSchema" xmlns:xs="http://www.w3.org/2001/XMLSchema" xmlns:p="http://schemas.microsoft.com/office/2006/metadata/properties" xmlns:ns2="d53f96a8-c4ac-468e-b359-791d5641b510" xmlns:ns3="d86083f7-4a00-4990-acac-ce3a23e27a0b" targetNamespace="http://schemas.microsoft.com/office/2006/metadata/properties" ma:root="true" ma:fieldsID="b69daf8a1d67af92236b3cf48a7f80c2" ns2:_="" ns3:_="">
    <xsd:import namespace="d53f96a8-c4ac-468e-b359-791d5641b510"/>
    <xsd:import namespace="d86083f7-4a00-4990-acac-ce3a23e27a0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3f96a8-c4ac-468e-b359-791d5641b51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6083f7-4a00-4990-acac-ce3a23e27a0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1C1E9-E197-4D3D-9C01-62F3887266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3f96a8-c4ac-468e-b359-791d5641b510"/>
    <ds:schemaRef ds:uri="d86083f7-4a00-4990-acac-ce3a23e27a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DA8D9D-FB7F-4563-9B81-9A6EC19C8420}">
  <ds:schemaRefs>
    <ds:schemaRef ds:uri="http://schemas.microsoft.com/sharepoint/v3/contenttype/forms"/>
  </ds:schemaRefs>
</ds:datastoreItem>
</file>

<file path=customXml/itemProps3.xml><?xml version="1.0" encoding="utf-8"?>
<ds:datastoreItem xmlns:ds="http://schemas.openxmlformats.org/officeDocument/2006/customXml" ds:itemID="{3E5DF1D6-54AE-45D7-B791-21B41EB115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687367-F936-469D-B2FE-11A8F8166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3461</Words>
  <Characters>19730</Characters>
  <Application>Microsoft Office Word</Application>
  <DocSecurity>0</DocSecurity>
  <Lines>164</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STRX RFE FW and RFE GUI Software Quality Assurance Plan</vt:lpstr>
      <vt:lpstr>NX2-00002</vt:lpstr>
    </vt:vector>
  </TitlesOfParts>
  <Manager>&lt;Manager Name&gt;</Manager>
  <Company>NXP</Company>
  <LinksUpToDate>false</LinksUpToDate>
  <CharactersWithSpaces>23145</CharactersWithSpaces>
  <SharedDoc>false</SharedDoc>
  <HLinks>
    <vt:vector size="18" baseType="variant">
      <vt:variant>
        <vt:i4>1245258</vt:i4>
      </vt:variant>
      <vt:variant>
        <vt:i4>60</vt:i4>
      </vt:variant>
      <vt:variant>
        <vt:i4>0</vt:i4>
      </vt:variant>
      <vt:variant>
        <vt:i4>5</vt:i4>
      </vt:variant>
      <vt:variant>
        <vt:lpwstr>https://summit.freescale.net/</vt:lpwstr>
      </vt:variant>
      <vt:variant>
        <vt:lpwstr/>
      </vt:variant>
      <vt:variant>
        <vt:i4>3342383</vt:i4>
      </vt:variant>
      <vt:variant>
        <vt:i4>54</vt:i4>
      </vt:variant>
      <vt:variant>
        <vt:i4>0</vt:i4>
      </vt:variant>
      <vt:variant>
        <vt:i4>5</vt:i4>
      </vt:variant>
      <vt:variant>
        <vt:lpwstr>http://nww.nxp.com/excellence/html/Power-Flow.html</vt:lpwstr>
      </vt:variant>
      <vt:variant>
        <vt:lpwstr/>
      </vt:variant>
      <vt:variant>
        <vt:i4>1769501</vt:i4>
      </vt:variant>
      <vt:variant>
        <vt:i4>0</vt:i4>
      </vt:variant>
      <vt:variant>
        <vt:i4>0</vt:i4>
      </vt:variant>
      <vt:variant>
        <vt:i4>5</vt:i4>
      </vt:variant>
      <vt:variant>
        <vt:lpwstr>http://nww.prod.plm.nxp.com:7101/enovia/servlet/Webpublishing?type=OMS-NX1&amp;name=NX1-00008&amp;fileName=NX1-00008.pdf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STRX RFE FW Software Quality Assurance Plan</dc:title>
  <dc:subject/>
  <dc:creator>&lt;Author Name&gt;</dc:creator>
  <cp:keywords>Quality Assurance</cp:keywords>
  <dc:description>Edit the Author Title and Subject with your name, the Assigned NX number if known and the Title of the procedure should be in the subject please.</dc:description>
  <cp:lastModifiedBy>Rashmi K C</cp:lastModifiedBy>
  <cp:revision>3</cp:revision>
  <cp:lastPrinted>2016-10-19T12:05:00Z</cp:lastPrinted>
  <dcterms:created xsi:type="dcterms:W3CDTF">2022-06-19T13:33:00Z</dcterms:created>
  <dcterms:modified xsi:type="dcterms:W3CDTF">2022-06-19T14:20:00Z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C_AUTHOR">
    <vt:lpwstr/>
  </property>
  <property fmtid="{D5CDD505-2E9C-101B-9397-08002B2CF9AE}" pid="4" name="SC_OWNER">
    <vt:lpwstr>coco.gubbels@nxp.com</vt:lpwstr>
  </property>
  <property fmtid="{D5CDD505-2E9C-101B-9397-08002B2CF9AE}" pid="5" name="SC_ALLOWEDWEBPUBLISH">
    <vt:lpwstr>Yes</vt:lpwstr>
  </property>
  <property fmtid="{D5CDD505-2E9C-101B-9397-08002B2CF9AE}" pid="6" name="Author">
    <vt:lpwstr>&lt;Author Name&gt;</vt:lpwstr>
  </property>
  <property fmtid="{D5CDD505-2E9C-101B-9397-08002B2CF9AE}" pid="7" name="SC_OBJECTTYPE">
    <vt:lpwstr>Document</vt:lpwstr>
  </property>
  <property fmtid="{D5CDD505-2E9C-101B-9397-08002B2CF9AE}" pid="8" name="SC_PROJECTSPONSOR">
    <vt:lpwstr>0525</vt:lpwstr>
  </property>
  <property fmtid="{D5CDD505-2E9C-101B-9397-08002B2CF9AE}" pid="9" name="SC_DOCOWNER">
    <vt:lpwstr/>
  </property>
  <property fmtid="{D5CDD505-2E9C-101B-9397-08002B2CF9AE}" pid="10" name="SC_KEYWORDS">
    <vt:lpwstr/>
  </property>
  <property fmtid="{D5CDD505-2E9C-101B-9397-08002B2CF9AE}" pid="11" name="SC_OMSDOCTYPE">
    <vt:lpwstr/>
  </property>
  <property fmtid="{D5CDD505-2E9C-101B-9397-08002B2CF9AE}" pid="12" name="SC_SUBTITLE">
    <vt:lpwstr/>
  </property>
  <property fmtid="{D5CDD505-2E9C-101B-9397-08002B2CF9AE}" pid="13" name="SC_SECURITYLEVEL">
    <vt:lpwstr>Internal</vt:lpwstr>
  </property>
  <property fmtid="{D5CDD505-2E9C-101B-9397-08002B2CF9AE}" pid="14" name="Manager">
    <vt:lpwstr/>
  </property>
  <property fmtid="{D5CDD505-2E9C-101B-9397-08002B2CF9AE}" pid="15" name="SC_ALLOWEDFORCUSTOMER">
    <vt:lpwstr>No</vt:lpwstr>
  </property>
  <property fmtid="{D5CDD505-2E9C-101B-9397-08002B2CF9AE}" pid="16" name="SC_NAVIGATORURL">
    <vt:lpwstr>http://nww.prod.plm.nxp.com:7101/enovia/common/emxNavigator.jsp?objectId=16361.29649.20480.6939&amp;mode=Menu&amp;portal=true</vt:lpwstr>
  </property>
  <property fmtid="{D5CDD505-2E9C-101B-9397-08002B2CF9AE}" pid="17" name="SC_DESCRIPTION">
    <vt:lpwstr/>
  </property>
  <property fmtid="{D5CDD505-2E9C-101B-9397-08002B2CF9AE}" pid="18" name="Company">
    <vt:lpwstr>NXP</vt:lpwstr>
  </property>
  <property fmtid="{D5CDD505-2E9C-101B-9397-08002B2CF9AE}" pid="19" name="SC_KEYIDENTIFIER">
    <vt:lpwstr>DOC-256549</vt:lpwstr>
  </property>
  <property fmtid="{D5CDD505-2E9C-101B-9397-08002B2CF9AE}" pid="20" name="Keywords">
    <vt:lpwstr>Quality Assurance</vt:lpwstr>
  </property>
  <property fmtid="{D5CDD505-2E9C-101B-9397-08002B2CF9AE}" pid="21" name="Comments">
    <vt:lpwstr/>
  </property>
  <property fmtid="{D5CDD505-2E9C-101B-9397-08002B2CF9AE}" pid="22" name="Subject">
    <vt:lpwstr/>
  </property>
  <property fmtid="{D5CDD505-2E9C-101B-9397-08002B2CF9AE}" pid="23" name="SC_CREATIONDATE">
    <vt:lpwstr>2017-02-21 16:41:57</vt:lpwstr>
  </property>
  <property fmtid="{D5CDD505-2E9C-101B-9397-08002B2CF9AE}" pid="24" name="SC_DOCID">
    <vt:lpwstr>16361.29649.20480.6939</vt:lpwstr>
  </property>
  <property fmtid="{D5CDD505-2E9C-101B-9397-08002B2CF9AE}" pid="25" name="SC_CHECKINREASON">
    <vt:lpwstr/>
  </property>
  <property fmtid="{D5CDD505-2E9C-101B-9397-08002B2CF9AE}" pid="26" name="SC_LIFECYCLESTATE">
    <vt:lpwstr>Approved</vt:lpwstr>
  </property>
  <property fmtid="{D5CDD505-2E9C-101B-9397-08002B2CF9AE}" pid="27" name="SC_ORIGINATOR">
    <vt:lpwstr/>
  </property>
  <property fmtid="{D5CDD505-2E9C-101B-9397-08002B2CF9AE}" pid="28" name="SC_FUNCTORGANIZATION">
    <vt:lpwstr/>
  </property>
  <property fmtid="{D5CDD505-2E9C-101B-9397-08002B2CF9AE}" pid="29" name="SC_BUSINESSPROCESS">
    <vt:lpwstr/>
  </property>
  <property fmtid="{D5CDD505-2E9C-101B-9397-08002B2CF9AE}" pid="30" name="Category">
    <vt:lpwstr/>
  </property>
  <property fmtid="{D5CDD505-2E9C-101B-9397-08002B2CF9AE}" pid="31" name="SC_ORGANIZATIONSYSTEMVERSION">
    <vt:lpwstr/>
  </property>
  <property fmtid="{D5CDD505-2E9C-101B-9397-08002B2CF9AE}" pid="32" name="SC_MODIFICATIONDATE">
    <vt:lpwstr>2017-12-14 12:41:02</vt:lpwstr>
  </property>
  <property fmtid="{D5CDD505-2E9C-101B-9397-08002B2CF9AE}" pid="33" name="SC_REVISION">
    <vt:lpwstr>2</vt:lpwstr>
  </property>
  <property fmtid="{D5CDD505-2E9C-101B-9397-08002B2CF9AE}" pid="34" name="SC_SPARCPROJECTID">
    <vt:lpwstr/>
  </property>
  <property fmtid="{D5CDD505-2E9C-101B-9397-08002B2CF9AE}" pid="35" name="SC_PROJECTNAME">
    <vt:lpwstr>BU Automotive Document Store</vt:lpwstr>
  </property>
  <property fmtid="{D5CDD505-2E9C-101B-9397-08002B2CF9AE}" pid="36" name="SC_DESIGNDOCTYPE">
    <vt:lpwstr>Miscellaneous</vt:lpwstr>
  </property>
  <property fmtid="{D5CDD505-2E9C-101B-9397-08002B2CF9AE}" pid="37" name="SC_ORGANIZATION">
    <vt:lpwstr/>
  </property>
  <property fmtid="{D5CDD505-2E9C-101B-9397-08002B2CF9AE}" pid="38" name="SC_MANUFACTURINGDOCTYPE">
    <vt:lpwstr/>
  </property>
  <property fmtid="{D5CDD505-2E9C-101B-9397-08002B2CF9AE}" pid="39" name="ContentTypeId">
    <vt:lpwstr>0x0101001C739563727F4E448252EF922FDE23C5</vt:lpwstr>
  </property>
  <property fmtid="{D5CDD505-2E9C-101B-9397-08002B2CF9AE}" pid="40" name="Security">
    <vt:lpwstr>4;#COMPANY INTERNAL|fba6ddd2-c0d6-406a-843f-19fb8f95d116</vt:lpwstr>
  </property>
  <property fmtid="{D5CDD505-2E9C-101B-9397-08002B2CF9AE}" pid="41" name="OwningOrganization">
    <vt:lpwstr/>
  </property>
  <property fmtid="{D5CDD505-2E9C-101B-9397-08002B2CF9AE}" pid="42" name="Applicable To">
    <vt:lpwstr/>
  </property>
  <property fmtid="{D5CDD505-2E9C-101B-9397-08002B2CF9AE}" pid="43" name="BusinessProcess">
    <vt:lpwstr/>
  </property>
  <property fmtid="{D5CDD505-2E9C-101B-9397-08002B2CF9AE}" pid="44" name="Level">
    <vt:lpwstr>3;#Level 3 (BL, Site,…)|55224b7d-a4b9-4217-a6d0-65f6098c91c2</vt:lpwstr>
  </property>
  <property fmtid="{D5CDD505-2E9C-101B-9397-08002B2CF9AE}" pid="45" name="SC_TITLE">
    <vt:lpwstr>Auto template QA Plan</vt:lpwstr>
  </property>
  <property fmtid="{D5CDD505-2E9C-101B-9397-08002B2CF9AE}" pid="46" name="SC_WEBPUBLISHURL">
    <vt:lpwstr>http://nww.prod.plm.nxp.com:7101/enovia/servlet/Webpublishing?type=Document&amp;name=DOC-256549&amp;fileName=BCaM7 Automotive Quality Assurance Plan Template.docx
</vt:lpwstr>
  </property>
  <property fmtid="{D5CDD505-2E9C-101B-9397-08002B2CF9AE}" pid="47" name="AuthorIds_UIVersion_2048">
    <vt:lpwstr>12</vt:lpwstr>
  </property>
  <property fmtid="{D5CDD505-2E9C-101B-9397-08002B2CF9AE}" pid="48" name="AuthorIds_UIVersion_3072">
    <vt:lpwstr>12</vt:lpwstr>
  </property>
</Properties>
</file>